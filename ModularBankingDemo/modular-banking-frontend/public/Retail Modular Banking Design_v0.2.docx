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C42F5" w14:textId="2EBA661A" w:rsidR="00084D6D" w:rsidRPr="0053238D" w:rsidRDefault="00084D6D" w:rsidP="0080032E">
      <w:pPr>
        <w:rPr>
          <w:lang w:val="en-US"/>
        </w:rPr>
        <w:sectPr w:rsidR="00084D6D" w:rsidRPr="0053238D" w:rsidSect="00DF41AE">
          <w:headerReference w:type="default" r:id="rId12"/>
          <w:footerReference w:type="even" r:id="rId13"/>
          <w:footerReference w:type="default" r:id="rId14"/>
          <w:headerReference w:type="first" r:id="rId15"/>
          <w:footerReference w:type="first" r:id="rId16"/>
          <w:pgSz w:w="11906" w:h="16838" w:code="9"/>
          <w:pgMar w:top="567" w:right="567" w:bottom="567" w:left="567" w:header="567" w:footer="567" w:gutter="0"/>
          <w:cols w:space="708"/>
          <w:titlePg/>
          <w:docGrid w:linePitch="360"/>
        </w:sectPr>
      </w:pPr>
      <w:bookmarkStart w:id="0" w:name="_Toc183344400"/>
      <w:bookmarkStart w:id="1" w:name="_Toc183344864"/>
    </w:p>
    <w:bookmarkStart w:id="2" w:name="_Toc183346295"/>
    <w:bookmarkStart w:id="3" w:name="_Toc183346363"/>
    <w:bookmarkStart w:id="4" w:name="_Toc183347211"/>
    <w:bookmarkStart w:id="5" w:name="_Toc183409518"/>
    <w:p w14:paraId="6B7A6180" w14:textId="6BA35643" w:rsidR="00F77B18" w:rsidRPr="00087E2A" w:rsidRDefault="00C32B6F" w:rsidP="00F77B18">
      <w:r>
        <w:rPr>
          <w:noProof/>
          <w:lang w:val="en-US" w:eastAsia="en-US"/>
        </w:rPr>
        <mc:AlternateContent>
          <mc:Choice Requires="wps">
            <w:drawing>
              <wp:anchor distT="0" distB="0" distL="114300" distR="114300" simplePos="0" relativeHeight="251658240" behindDoc="0" locked="0" layoutInCell="1" allowOverlap="1" wp14:anchorId="29FC4355" wp14:editId="44C0FAD4">
                <wp:simplePos x="0" y="0"/>
                <wp:positionH relativeFrom="page">
                  <wp:posOffset>664845</wp:posOffset>
                </wp:positionH>
                <wp:positionV relativeFrom="page">
                  <wp:posOffset>3097763</wp:posOffset>
                </wp:positionV>
                <wp:extent cx="6614886" cy="2533650"/>
                <wp:effectExtent l="0" t="0" r="1460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886" cy="253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C4370" w14:textId="26544EE1" w:rsidR="006C363C" w:rsidRPr="00A57487" w:rsidRDefault="00A57487" w:rsidP="007C235C">
                            <w:pPr>
                              <w:rPr>
                                <w:rFonts w:asciiTheme="majorHAnsi" w:hAnsiTheme="majorHAnsi" w:cs="Arial Bold"/>
                                <w:b/>
                                <w:color w:val="283275" w:themeColor="accent1"/>
                                <w:sz w:val="56"/>
                                <w:szCs w:val="52"/>
                                <w:lang w:val="en-US"/>
                              </w:rPr>
                            </w:pPr>
                            <w:r>
                              <w:rPr>
                                <w:rFonts w:asciiTheme="majorHAnsi" w:hAnsiTheme="majorHAnsi" w:cs="Arial Bold"/>
                                <w:b/>
                                <w:color w:val="283275" w:themeColor="accent1"/>
                                <w:sz w:val="56"/>
                                <w:szCs w:val="52"/>
                                <w:lang w:val="en-US"/>
                              </w:rPr>
                              <w:t>Retail Modular Banking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29FC4355" id="_x0000_t202" coordsize="21600,21600" o:spt="202" path="m,l,21600r21600,l21600,xe">
                <v:stroke joinstyle="miter"/>
                <v:path gradientshapeok="t" o:connecttype="rect"/>
              </v:shapetype>
              <v:shape id="Text Box 2" o:spid="_x0000_s1026" type="#_x0000_t202" style="position:absolute;margin-left:52.35pt;margin-top:243.9pt;width:520.85pt;height:19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" filled="f" stroked="f">
                <v:textbox inset="0,0,0,0">
                  <w:txbxContent>
                    <w:p w14:paraId="29FC4370" w14:textId="26544EE1" w:rsidR="006C363C" w:rsidRPr="00A57487" w:rsidRDefault="00A57487" w:rsidP="007C235C">
                      <w:pPr>
                        <w:rPr>
                          <w:rFonts w:asciiTheme="majorHAnsi" w:hAnsiTheme="majorHAnsi" w:cs="Arial Bold"/>
                          <w:b/>
                          <w:color w:val="283275" w:themeColor="accent1"/>
                          <w:sz w:val="56"/>
                          <w:szCs w:val="52"/>
                          <w:lang w:val="en-US"/>
                        </w:rPr>
                      </w:pPr>
                      <w:r>
                        <w:rPr>
                          <w:rFonts w:asciiTheme="majorHAnsi" w:hAnsiTheme="majorHAnsi" w:cs="Arial Bold"/>
                          <w:b/>
                          <w:color w:val="283275" w:themeColor="accent1"/>
                          <w:sz w:val="56"/>
                          <w:szCs w:val="52"/>
                          <w:lang w:val="en-US"/>
                        </w:rPr>
                        <w:t>Retail Modular Banking</w:t>
                      </w:r>
                    </w:p>
                  </w:txbxContent>
                </v:textbox>
                <w10:wrap anchorx="page" anchory="page"/>
              </v:shape>
            </w:pict>
          </mc:Fallback>
        </mc:AlternateContent>
      </w:r>
    </w:p>
    <w:p w14:paraId="5429BA8F" w14:textId="77777777" w:rsidR="00F77B18" w:rsidRPr="00F77B18" w:rsidRDefault="00F77B18" w:rsidP="00F77B18">
      <w:pPr>
        <w:rPr>
          <w:rFonts w:cs="Arial Bold"/>
          <w:sz w:val="32"/>
          <w:szCs w:val="32"/>
        </w:rPr>
      </w:pPr>
    </w:p>
    <w:p w14:paraId="5EF8D13B" w14:textId="31A9C139" w:rsidR="00084D6D" w:rsidRPr="00360360" w:rsidRDefault="00881A76" w:rsidP="0080032E">
      <w:pPr>
        <w:pStyle w:val="Heading1"/>
      </w:pPr>
      <w:r>
        <w:br w:type="page"/>
      </w:r>
      <w:bookmarkStart w:id="6" w:name="_Toc183347212"/>
      <w:bookmarkStart w:id="7" w:name="_Toc183409519"/>
      <w:bookmarkStart w:id="8" w:name="_Toc193268274"/>
      <w:bookmarkEnd w:id="0"/>
      <w:bookmarkEnd w:id="1"/>
      <w:bookmarkEnd w:id="2"/>
      <w:bookmarkEnd w:id="3"/>
      <w:r w:rsidR="4FF46C0B">
        <w:lastRenderedPageBreak/>
        <w:t>Table of Contents</w:t>
      </w:r>
      <w:bookmarkEnd w:id="4"/>
      <w:bookmarkEnd w:id="5"/>
      <w:bookmarkEnd w:id="6"/>
      <w:bookmarkEnd w:id="7"/>
      <w:commentRangeStart w:id="9"/>
      <w:commentRangeEnd w:id="9"/>
      <w:r>
        <w:rPr>
          <w:rStyle w:val="CommentReference"/>
        </w:rPr>
        <w:commentReference w:id="9"/>
      </w:r>
      <w:bookmarkEnd w:id="8"/>
    </w:p>
    <w:p w14:paraId="29FC42F7" w14:textId="77777777" w:rsidR="00084D6D" w:rsidRDefault="00084D6D" w:rsidP="0080032E"/>
    <w:p w14:paraId="648CB93D" w14:textId="0CF5E6FC" w:rsidR="00471C82" w:rsidRDefault="0009565F">
      <w:pPr>
        <w:pStyle w:val="TOC1"/>
        <w:rPr>
          <w:rFonts w:asciiTheme="minorHAnsi" w:eastAsiaTheme="minorEastAsia" w:hAnsiTheme="minorHAnsi" w:cstheme="minorBidi"/>
          <w:noProof/>
          <w:color w:val="auto"/>
          <w:kern w:val="2"/>
          <w:sz w:val="24"/>
          <w:lang w:val="en-US" w:eastAsia="en-US"/>
          <w14:ligatures w14:val="standardContextual"/>
        </w:rPr>
      </w:pPr>
      <w:r w:rsidRPr="007A2D63">
        <w:rPr>
          <w:color w:val="283275" w:themeColor="accent1"/>
        </w:rPr>
        <w:fldChar w:fldCharType="begin"/>
      </w:r>
      <w:r w:rsidR="00881A76" w:rsidRPr="007A2D63">
        <w:rPr>
          <w:color w:val="283275" w:themeColor="accent1"/>
        </w:rPr>
        <w:instrText xml:space="preserve"> TOC \o "1-5" \h \z \u </w:instrText>
      </w:r>
      <w:r w:rsidRPr="007A2D63">
        <w:rPr>
          <w:color w:val="283275" w:themeColor="accent1"/>
        </w:rPr>
        <w:fldChar w:fldCharType="separate"/>
      </w:r>
      <w:hyperlink w:anchor="_Toc193268274" w:history="1">
        <w:r w:rsidR="00471C82" w:rsidRPr="00087FDA">
          <w:rPr>
            <w:rStyle w:val="Hyperlink"/>
            <w:noProof/>
          </w:rPr>
          <w:t>Table of Contents</w:t>
        </w:r>
        <w:r w:rsidR="00471C82">
          <w:rPr>
            <w:noProof/>
            <w:webHidden/>
          </w:rPr>
          <w:tab/>
        </w:r>
        <w:r w:rsidR="00471C82">
          <w:rPr>
            <w:noProof/>
            <w:webHidden/>
          </w:rPr>
          <w:fldChar w:fldCharType="begin"/>
        </w:r>
        <w:r w:rsidR="00471C82">
          <w:rPr>
            <w:noProof/>
            <w:webHidden/>
          </w:rPr>
          <w:instrText xml:space="preserve"> PAGEREF _Toc193268274 \h </w:instrText>
        </w:r>
        <w:r w:rsidR="00471C82">
          <w:rPr>
            <w:noProof/>
            <w:webHidden/>
          </w:rPr>
        </w:r>
        <w:r w:rsidR="00471C82">
          <w:rPr>
            <w:noProof/>
            <w:webHidden/>
          </w:rPr>
          <w:fldChar w:fldCharType="separate"/>
        </w:r>
        <w:r w:rsidR="00471C82">
          <w:rPr>
            <w:noProof/>
            <w:webHidden/>
          </w:rPr>
          <w:t>2</w:t>
        </w:r>
        <w:r w:rsidR="00471C82">
          <w:rPr>
            <w:noProof/>
            <w:webHidden/>
          </w:rPr>
          <w:fldChar w:fldCharType="end"/>
        </w:r>
      </w:hyperlink>
    </w:p>
    <w:p w14:paraId="05AB55EB" w14:textId="1B0B0F7E" w:rsidR="00471C82" w:rsidRDefault="00471C82">
      <w:pPr>
        <w:pStyle w:val="TOC1"/>
        <w:rPr>
          <w:rFonts w:asciiTheme="minorHAnsi" w:eastAsiaTheme="minorEastAsia" w:hAnsiTheme="minorHAnsi" w:cstheme="minorBidi"/>
          <w:noProof/>
          <w:color w:val="auto"/>
          <w:kern w:val="2"/>
          <w:sz w:val="24"/>
          <w:lang w:val="en-US" w:eastAsia="en-US"/>
          <w14:ligatures w14:val="standardContextual"/>
        </w:rPr>
      </w:pPr>
      <w:hyperlink w:anchor="_Toc193268275" w:history="1">
        <w:r w:rsidRPr="00087FDA">
          <w:rPr>
            <w:rStyle w:val="Hyperlink"/>
            <w:noProof/>
          </w:rPr>
          <w:t>Document History</w:t>
        </w:r>
        <w:r>
          <w:rPr>
            <w:noProof/>
            <w:webHidden/>
          </w:rPr>
          <w:tab/>
        </w:r>
        <w:r>
          <w:rPr>
            <w:noProof/>
            <w:webHidden/>
          </w:rPr>
          <w:fldChar w:fldCharType="begin"/>
        </w:r>
        <w:r>
          <w:rPr>
            <w:noProof/>
            <w:webHidden/>
          </w:rPr>
          <w:instrText xml:space="preserve"> PAGEREF _Toc193268275 \h </w:instrText>
        </w:r>
        <w:r>
          <w:rPr>
            <w:noProof/>
            <w:webHidden/>
          </w:rPr>
        </w:r>
        <w:r>
          <w:rPr>
            <w:noProof/>
            <w:webHidden/>
          </w:rPr>
          <w:fldChar w:fldCharType="separate"/>
        </w:r>
        <w:r>
          <w:rPr>
            <w:noProof/>
            <w:webHidden/>
          </w:rPr>
          <w:t>5</w:t>
        </w:r>
        <w:r>
          <w:rPr>
            <w:noProof/>
            <w:webHidden/>
          </w:rPr>
          <w:fldChar w:fldCharType="end"/>
        </w:r>
      </w:hyperlink>
    </w:p>
    <w:p w14:paraId="190BDC69" w14:textId="6772A09F" w:rsidR="00471C82" w:rsidRDefault="00471C82">
      <w:pPr>
        <w:pStyle w:val="TOC1"/>
        <w:rPr>
          <w:rFonts w:asciiTheme="minorHAnsi" w:eastAsiaTheme="minorEastAsia" w:hAnsiTheme="minorHAnsi" w:cstheme="minorBidi"/>
          <w:noProof/>
          <w:color w:val="auto"/>
          <w:kern w:val="2"/>
          <w:sz w:val="24"/>
          <w:lang w:val="en-US" w:eastAsia="en-US"/>
          <w14:ligatures w14:val="standardContextual"/>
        </w:rPr>
      </w:pPr>
      <w:hyperlink w:anchor="_Toc193268276" w:history="1">
        <w:r w:rsidRPr="00087FDA">
          <w:rPr>
            <w:rStyle w:val="Hyperlink"/>
            <w:noProof/>
          </w:rPr>
          <w:t>Introduction</w:t>
        </w:r>
        <w:r>
          <w:rPr>
            <w:noProof/>
            <w:webHidden/>
          </w:rPr>
          <w:tab/>
        </w:r>
        <w:r>
          <w:rPr>
            <w:noProof/>
            <w:webHidden/>
          </w:rPr>
          <w:fldChar w:fldCharType="begin"/>
        </w:r>
        <w:r>
          <w:rPr>
            <w:noProof/>
            <w:webHidden/>
          </w:rPr>
          <w:instrText xml:space="preserve"> PAGEREF _Toc193268276 \h </w:instrText>
        </w:r>
        <w:r>
          <w:rPr>
            <w:noProof/>
            <w:webHidden/>
          </w:rPr>
        </w:r>
        <w:r>
          <w:rPr>
            <w:noProof/>
            <w:webHidden/>
          </w:rPr>
          <w:fldChar w:fldCharType="separate"/>
        </w:r>
        <w:r>
          <w:rPr>
            <w:noProof/>
            <w:webHidden/>
          </w:rPr>
          <w:t>6</w:t>
        </w:r>
        <w:r>
          <w:rPr>
            <w:noProof/>
            <w:webHidden/>
          </w:rPr>
          <w:fldChar w:fldCharType="end"/>
        </w:r>
      </w:hyperlink>
    </w:p>
    <w:p w14:paraId="771358EB" w14:textId="628CF72D" w:rsidR="00471C82" w:rsidRDefault="00471C82">
      <w:pPr>
        <w:pStyle w:val="TOC1"/>
        <w:rPr>
          <w:rFonts w:asciiTheme="minorHAnsi" w:eastAsiaTheme="minorEastAsia" w:hAnsiTheme="minorHAnsi" w:cstheme="minorBidi"/>
          <w:noProof/>
          <w:color w:val="auto"/>
          <w:kern w:val="2"/>
          <w:sz w:val="24"/>
          <w:lang w:val="en-US" w:eastAsia="en-US"/>
          <w14:ligatures w14:val="standardContextual"/>
        </w:rPr>
      </w:pPr>
      <w:hyperlink w:anchor="_Toc193268277" w:history="1">
        <w:r w:rsidRPr="00087FDA">
          <w:rPr>
            <w:rStyle w:val="Hyperlink"/>
            <w:noProof/>
            <w:lang w:val="en-US"/>
          </w:rPr>
          <w:t>Definitions</w:t>
        </w:r>
        <w:r>
          <w:rPr>
            <w:noProof/>
            <w:webHidden/>
          </w:rPr>
          <w:tab/>
        </w:r>
        <w:r>
          <w:rPr>
            <w:noProof/>
            <w:webHidden/>
          </w:rPr>
          <w:fldChar w:fldCharType="begin"/>
        </w:r>
        <w:r>
          <w:rPr>
            <w:noProof/>
            <w:webHidden/>
          </w:rPr>
          <w:instrText xml:space="preserve"> PAGEREF _Toc193268277 \h </w:instrText>
        </w:r>
        <w:r>
          <w:rPr>
            <w:noProof/>
            <w:webHidden/>
          </w:rPr>
        </w:r>
        <w:r>
          <w:rPr>
            <w:noProof/>
            <w:webHidden/>
          </w:rPr>
          <w:fldChar w:fldCharType="separate"/>
        </w:r>
        <w:r>
          <w:rPr>
            <w:noProof/>
            <w:webHidden/>
          </w:rPr>
          <w:t>6</w:t>
        </w:r>
        <w:r>
          <w:rPr>
            <w:noProof/>
            <w:webHidden/>
          </w:rPr>
          <w:fldChar w:fldCharType="end"/>
        </w:r>
      </w:hyperlink>
    </w:p>
    <w:p w14:paraId="3C473917" w14:textId="2C154C64" w:rsidR="00471C82" w:rsidRDefault="00471C82">
      <w:pPr>
        <w:pStyle w:val="TOC1"/>
        <w:rPr>
          <w:rFonts w:asciiTheme="minorHAnsi" w:eastAsiaTheme="minorEastAsia" w:hAnsiTheme="minorHAnsi" w:cstheme="minorBidi"/>
          <w:noProof/>
          <w:color w:val="auto"/>
          <w:kern w:val="2"/>
          <w:sz w:val="24"/>
          <w:lang w:val="en-US" w:eastAsia="en-US"/>
          <w14:ligatures w14:val="standardContextual"/>
        </w:rPr>
      </w:pPr>
      <w:hyperlink w:anchor="_Toc193268278" w:history="1">
        <w:r w:rsidRPr="00087FDA">
          <w:rPr>
            <w:rStyle w:val="Hyperlink"/>
            <w:noProof/>
          </w:rPr>
          <w:t>Domain Definition – Overall Modular Landscape</w:t>
        </w:r>
        <w:r>
          <w:rPr>
            <w:noProof/>
            <w:webHidden/>
          </w:rPr>
          <w:tab/>
        </w:r>
        <w:r>
          <w:rPr>
            <w:noProof/>
            <w:webHidden/>
          </w:rPr>
          <w:fldChar w:fldCharType="begin"/>
        </w:r>
        <w:r>
          <w:rPr>
            <w:noProof/>
            <w:webHidden/>
          </w:rPr>
          <w:instrText xml:space="preserve"> PAGEREF _Toc193268278 \h </w:instrText>
        </w:r>
        <w:r>
          <w:rPr>
            <w:noProof/>
            <w:webHidden/>
          </w:rPr>
        </w:r>
        <w:r>
          <w:rPr>
            <w:noProof/>
            <w:webHidden/>
          </w:rPr>
          <w:fldChar w:fldCharType="separate"/>
        </w:r>
        <w:r>
          <w:rPr>
            <w:noProof/>
            <w:webHidden/>
          </w:rPr>
          <w:t>7</w:t>
        </w:r>
        <w:r>
          <w:rPr>
            <w:noProof/>
            <w:webHidden/>
          </w:rPr>
          <w:fldChar w:fldCharType="end"/>
        </w:r>
      </w:hyperlink>
    </w:p>
    <w:p w14:paraId="1365FBA7" w14:textId="21ECCCBB"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79" w:history="1">
        <w:r w:rsidRPr="00087FDA">
          <w:rPr>
            <w:rStyle w:val="Hyperlink"/>
            <w:noProof/>
          </w:rPr>
          <w:t>Core Services</w:t>
        </w:r>
        <w:r>
          <w:rPr>
            <w:noProof/>
            <w:webHidden/>
          </w:rPr>
          <w:tab/>
        </w:r>
        <w:r>
          <w:rPr>
            <w:noProof/>
            <w:webHidden/>
          </w:rPr>
          <w:fldChar w:fldCharType="begin"/>
        </w:r>
        <w:r>
          <w:rPr>
            <w:noProof/>
            <w:webHidden/>
          </w:rPr>
          <w:instrText xml:space="preserve"> PAGEREF _Toc193268279 \h </w:instrText>
        </w:r>
        <w:r>
          <w:rPr>
            <w:noProof/>
            <w:webHidden/>
          </w:rPr>
        </w:r>
        <w:r>
          <w:rPr>
            <w:noProof/>
            <w:webHidden/>
          </w:rPr>
          <w:fldChar w:fldCharType="separate"/>
        </w:r>
        <w:r>
          <w:rPr>
            <w:noProof/>
            <w:webHidden/>
          </w:rPr>
          <w:t>8</w:t>
        </w:r>
        <w:r>
          <w:rPr>
            <w:noProof/>
            <w:webHidden/>
          </w:rPr>
          <w:fldChar w:fldCharType="end"/>
        </w:r>
      </w:hyperlink>
    </w:p>
    <w:p w14:paraId="4A73F668" w14:textId="27789DC0"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80" w:history="1">
        <w:r w:rsidRPr="00087FDA">
          <w:rPr>
            <w:rStyle w:val="Hyperlink"/>
            <w:noProof/>
          </w:rPr>
          <w:t>Cross-Core Services</w:t>
        </w:r>
        <w:r>
          <w:rPr>
            <w:noProof/>
            <w:webHidden/>
          </w:rPr>
          <w:tab/>
        </w:r>
        <w:r>
          <w:rPr>
            <w:noProof/>
            <w:webHidden/>
          </w:rPr>
          <w:fldChar w:fldCharType="begin"/>
        </w:r>
        <w:r>
          <w:rPr>
            <w:noProof/>
            <w:webHidden/>
          </w:rPr>
          <w:instrText xml:space="preserve"> PAGEREF _Toc193268280 \h </w:instrText>
        </w:r>
        <w:r>
          <w:rPr>
            <w:noProof/>
            <w:webHidden/>
          </w:rPr>
        </w:r>
        <w:r>
          <w:rPr>
            <w:noProof/>
            <w:webHidden/>
          </w:rPr>
          <w:fldChar w:fldCharType="separate"/>
        </w:r>
        <w:r>
          <w:rPr>
            <w:noProof/>
            <w:webHidden/>
          </w:rPr>
          <w:t>8</w:t>
        </w:r>
        <w:r>
          <w:rPr>
            <w:noProof/>
            <w:webHidden/>
          </w:rPr>
          <w:fldChar w:fldCharType="end"/>
        </w:r>
      </w:hyperlink>
    </w:p>
    <w:p w14:paraId="5DC0CB39" w14:textId="1D18DF7E"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81" w:history="1">
        <w:r w:rsidRPr="00087FDA">
          <w:rPr>
            <w:rStyle w:val="Hyperlink"/>
            <w:noProof/>
          </w:rPr>
          <w:t>Support Services</w:t>
        </w:r>
        <w:r>
          <w:rPr>
            <w:noProof/>
            <w:webHidden/>
          </w:rPr>
          <w:tab/>
        </w:r>
        <w:r>
          <w:rPr>
            <w:noProof/>
            <w:webHidden/>
          </w:rPr>
          <w:fldChar w:fldCharType="begin"/>
        </w:r>
        <w:r>
          <w:rPr>
            <w:noProof/>
            <w:webHidden/>
          </w:rPr>
          <w:instrText xml:space="preserve"> PAGEREF _Toc193268281 \h </w:instrText>
        </w:r>
        <w:r>
          <w:rPr>
            <w:noProof/>
            <w:webHidden/>
          </w:rPr>
        </w:r>
        <w:r>
          <w:rPr>
            <w:noProof/>
            <w:webHidden/>
          </w:rPr>
          <w:fldChar w:fldCharType="separate"/>
        </w:r>
        <w:r>
          <w:rPr>
            <w:noProof/>
            <w:webHidden/>
          </w:rPr>
          <w:t>8</w:t>
        </w:r>
        <w:r>
          <w:rPr>
            <w:noProof/>
            <w:webHidden/>
          </w:rPr>
          <w:fldChar w:fldCharType="end"/>
        </w:r>
      </w:hyperlink>
    </w:p>
    <w:p w14:paraId="48412292" w14:textId="30C02765"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82" w:history="1">
        <w:r w:rsidRPr="00087FDA">
          <w:rPr>
            <w:rStyle w:val="Hyperlink"/>
            <w:noProof/>
          </w:rPr>
          <w:t>Additional Support Services</w:t>
        </w:r>
        <w:r>
          <w:rPr>
            <w:noProof/>
            <w:webHidden/>
          </w:rPr>
          <w:tab/>
        </w:r>
        <w:r>
          <w:rPr>
            <w:noProof/>
            <w:webHidden/>
          </w:rPr>
          <w:fldChar w:fldCharType="begin"/>
        </w:r>
        <w:r>
          <w:rPr>
            <w:noProof/>
            <w:webHidden/>
          </w:rPr>
          <w:instrText xml:space="preserve"> PAGEREF _Toc193268282 \h </w:instrText>
        </w:r>
        <w:r>
          <w:rPr>
            <w:noProof/>
            <w:webHidden/>
          </w:rPr>
        </w:r>
        <w:r>
          <w:rPr>
            <w:noProof/>
            <w:webHidden/>
          </w:rPr>
          <w:fldChar w:fldCharType="separate"/>
        </w:r>
        <w:r>
          <w:rPr>
            <w:noProof/>
            <w:webHidden/>
          </w:rPr>
          <w:t>8</w:t>
        </w:r>
        <w:r>
          <w:rPr>
            <w:noProof/>
            <w:webHidden/>
          </w:rPr>
          <w:fldChar w:fldCharType="end"/>
        </w:r>
      </w:hyperlink>
    </w:p>
    <w:p w14:paraId="05D82537" w14:textId="6FDF2AED" w:rsidR="00471C82" w:rsidRDefault="00471C82">
      <w:pPr>
        <w:pStyle w:val="TOC1"/>
        <w:rPr>
          <w:rFonts w:asciiTheme="minorHAnsi" w:eastAsiaTheme="minorEastAsia" w:hAnsiTheme="minorHAnsi" w:cstheme="minorBidi"/>
          <w:noProof/>
          <w:color w:val="auto"/>
          <w:kern w:val="2"/>
          <w:sz w:val="24"/>
          <w:lang w:val="en-US" w:eastAsia="en-US"/>
          <w14:ligatures w14:val="standardContextual"/>
        </w:rPr>
      </w:pPr>
      <w:hyperlink w:anchor="_Toc193268283" w:history="1">
        <w:r w:rsidRPr="00087FDA">
          <w:rPr>
            <w:rStyle w:val="Hyperlink"/>
            <w:noProof/>
            <w:lang w:val="en-US"/>
          </w:rPr>
          <w:t>Modular Banking Design Principles</w:t>
        </w:r>
        <w:r>
          <w:rPr>
            <w:noProof/>
            <w:webHidden/>
          </w:rPr>
          <w:tab/>
        </w:r>
        <w:r>
          <w:rPr>
            <w:noProof/>
            <w:webHidden/>
          </w:rPr>
          <w:fldChar w:fldCharType="begin"/>
        </w:r>
        <w:r>
          <w:rPr>
            <w:noProof/>
            <w:webHidden/>
          </w:rPr>
          <w:instrText xml:space="preserve"> PAGEREF _Toc193268283 \h </w:instrText>
        </w:r>
        <w:r>
          <w:rPr>
            <w:noProof/>
            <w:webHidden/>
          </w:rPr>
        </w:r>
        <w:r>
          <w:rPr>
            <w:noProof/>
            <w:webHidden/>
          </w:rPr>
          <w:fldChar w:fldCharType="separate"/>
        </w:r>
        <w:r>
          <w:rPr>
            <w:noProof/>
            <w:webHidden/>
          </w:rPr>
          <w:t>9</w:t>
        </w:r>
        <w:r>
          <w:rPr>
            <w:noProof/>
            <w:webHidden/>
          </w:rPr>
          <w:fldChar w:fldCharType="end"/>
        </w:r>
      </w:hyperlink>
    </w:p>
    <w:p w14:paraId="50187137" w14:textId="0CEE68AF"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84" w:history="1">
        <w:r w:rsidRPr="00087FDA">
          <w:rPr>
            <w:rStyle w:val="Hyperlink"/>
            <w:noProof/>
            <w:lang w:val="en-US"/>
          </w:rPr>
          <w:t>API-First Design: A Strategic Approach to Software Development</w:t>
        </w:r>
        <w:r>
          <w:rPr>
            <w:noProof/>
            <w:webHidden/>
          </w:rPr>
          <w:tab/>
        </w:r>
        <w:r>
          <w:rPr>
            <w:noProof/>
            <w:webHidden/>
          </w:rPr>
          <w:fldChar w:fldCharType="begin"/>
        </w:r>
        <w:r>
          <w:rPr>
            <w:noProof/>
            <w:webHidden/>
          </w:rPr>
          <w:instrText xml:space="preserve"> PAGEREF _Toc193268284 \h </w:instrText>
        </w:r>
        <w:r>
          <w:rPr>
            <w:noProof/>
            <w:webHidden/>
          </w:rPr>
        </w:r>
        <w:r>
          <w:rPr>
            <w:noProof/>
            <w:webHidden/>
          </w:rPr>
          <w:fldChar w:fldCharType="separate"/>
        </w:r>
        <w:r>
          <w:rPr>
            <w:noProof/>
            <w:webHidden/>
          </w:rPr>
          <w:t>9</w:t>
        </w:r>
        <w:r>
          <w:rPr>
            <w:noProof/>
            <w:webHidden/>
          </w:rPr>
          <w:fldChar w:fldCharType="end"/>
        </w:r>
      </w:hyperlink>
    </w:p>
    <w:p w14:paraId="54BC3AB3" w14:textId="0C6B19D7"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85" w:history="1">
        <w:r w:rsidRPr="00087FDA">
          <w:rPr>
            <w:rStyle w:val="Hyperlink"/>
            <w:noProof/>
            <w:lang w:val="en-US"/>
          </w:rPr>
          <w:t>Event-Driven Architecture in Modular Banking</w:t>
        </w:r>
        <w:r>
          <w:rPr>
            <w:noProof/>
            <w:webHidden/>
          </w:rPr>
          <w:tab/>
        </w:r>
        <w:r>
          <w:rPr>
            <w:noProof/>
            <w:webHidden/>
          </w:rPr>
          <w:fldChar w:fldCharType="begin"/>
        </w:r>
        <w:r>
          <w:rPr>
            <w:noProof/>
            <w:webHidden/>
          </w:rPr>
          <w:instrText xml:space="preserve"> PAGEREF _Toc193268285 \h </w:instrText>
        </w:r>
        <w:r>
          <w:rPr>
            <w:noProof/>
            <w:webHidden/>
          </w:rPr>
        </w:r>
        <w:r>
          <w:rPr>
            <w:noProof/>
            <w:webHidden/>
          </w:rPr>
          <w:fldChar w:fldCharType="separate"/>
        </w:r>
        <w:r>
          <w:rPr>
            <w:noProof/>
            <w:webHidden/>
          </w:rPr>
          <w:t>9</w:t>
        </w:r>
        <w:r>
          <w:rPr>
            <w:noProof/>
            <w:webHidden/>
          </w:rPr>
          <w:fldChar w:fldCharType="end"/>
        </w:r>
      </w:hyperlink>
    </w:p>
    <w:p w14:paraId="5424B832" w14:textId="4BD939E3"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86" w:history="1">
        <w:r w:rsidRPr="00087FDA">
          <w:rPr>
            <w:rStyle w:val="Hyperlink"/>
            <w:noProof/>
            <w:lang w:val="en-US"/>
          </w:rPr>
          <w:t>Strategic Alignment of APIs and Events with BIAN Terminology</w:t>
        </w:r>
        <w:r>
          <w:rPr>
            <w:noProof/>
            <w:webHidden/>
          </w:rPr>
          <w:tab/>
        </w:r>
        <w:r>
          <w:rPr>
            <w:noProof/>
            <w:webHidden/>
          </w:rPr>
          <w:fldChar w:fldCharType="begin"/>
        </w:r>
        <w:r>
          <w:rPr>
            <w:noProof/>
            <w:webHidden/>
          </w:rPr>
          <w:instrText xml:space="preserve"> PAGEREF _Toc193268286 \h </w:instrText>
        </w:r>
        <w:r>
          <w:rPr>
            <w:noProof/>
            <w:webHidden/>
          </w:rPr>
        </w:r>
        <w:r>
          <w:rPr>
            <w:noProof/>
            <w:webHidden/>
          </w:rPr>
          <w:fldChar w:fldCharType="separate"/>
        </w:r>
        <w:r>
          <w:rPr>
            <w:noProof/>
            <w:webHidden/>
          </w:rPr>
          <w:t>10</w:t>
        </w:r>
        <w:r>
          <w:rPr>
            <w:noProof/>
            <w:webHidden/>
          </w:rPr>
          <w:fldChar w:fldCharType="end"/>
        </w:r>
      </w:hyperlink>
    </w:p>
    <w:p w14:paraId="1FBB47D5" w14:textId="0BEB8E9E"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87" w:history="1">
        <w:r w:rsidRPr="00087FDA">
          <w:rPr>
            <w:rStyle w:val="Hyperlink"/>
            <w:noProof/>
            <w:lang w:val="en-US"/>
          </w:rPr>
          <w:t>User Experience in Modular Banking</w:t>
        </w:r>
        <w:r>
          <w:rPr>
            <w:noProof/>
            <w:webHidden/>
          </w:rPr>
          <w:tab/>
        </w:r>
        <w:r>
          <w:rPr>
            <w:noProof/>
            <w:webHidden/>
          </w:rPr>
          <w:fldChar w:fldCharType="begin"/>
        </w:r>
        <w:r>
          <w:rPr>
            <w:noProof/>
            <w:webHidden/>
          </w:rPr>
          <w:instrText xml:space="preserve"> PAGEREF _Toc193268287 \h </w:instrText>
        </w:r>
        <w:r>
          <w:rPr>
            <w:noProof/>
            <w:webHidden/>
          </w:rPr>
        </w:r>
        <w:r>
          <w:rPr>
            <w:noProof/>
            <w:webHidden/>
          </w:rPr>
          <w:fldChar w:fldCharType="separate"/>
        </w:r>
        <w:r>
          <w:rPr>
            <w:noProof/>
            <w:webHidden/>
          </w:rPr>
          <w:t>11</w:t>
        </w:r>
        <w:r>
          <w:rPr>
            <w:noProof/>
            <w:webHidden/>
          </w:rPr>
          <w:fldChar w:fldCharType="end"/>
        </w:r>
      </w:hyperlink>
    </w:p>
    <w:p w14:paraId="6EBF7EE8" w14:textId="50C33F35"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88" w:history="1">
        <w:r w:rsidRPr="00087FDA">
          <w:rPr>
            <w:rStyle w:val="Hyperlink"/>
            <w:noProof/>
            <w:lang w:val="en-US"/>
          </w:rPr>
          <w:t>Demo User Agent</w:t>
        </w:r>
        <w:r>
          <w:rPr>
            <w:noProof/>
            <w:webHidden/>
          </w:rPr>
          <w:tab/>
        </w:r>
        <w:r>
          <w:rPr>
            <w:noProof/>
            <w:webHidden/>
          </w:rPr>
          <w:fldChar w:fldCharType="begin"/>
        </w:r>
        <w:r>
          <w:rPr>
            <w:noProof/>
            <w:webHidden/>
          </w:rPr>
          <w:instrText xml:space="preserve"> PAGEREF _Toc193268288 \h </w:instrText>
        </w:r>
        <w:r>
          <w:rPr>
            <w:noProof/>
            <w:webHidden/>
          </w:rPr>
        </w:r>
        <w:r>
          <w:rPr>
            <w:noProof/>
            <w:webHidden/>
          </w:rPr>
          <w:fldChar w:fldCharType="separate"/>
        </w:r>
        <w:r>
          <w:rPr>
            <w:noProof/>
            <w:webHidden/>
          </w:rPr>
          <w:t>12</w:t>
        </w:r>
        <w:r>
          <w:rPr>
            <w:noProof/>
            <w:webHidden/>
          </w:rPr>
          <w:fldChar w:fldCharType="end"/>
        </w:r>
      </w:hyperlink>
    </w:p>
    <w:p w14:paraId="437483E4" w14:textId="77807EF2" w:rsidR="00471C82" w:rsidRDefault="00471C82">
      <w:pPr>
        <w:pStyle w:val="TOC1"/>
        <w:rPr>
          <w:rFonts w:asciiTheme="minorHAnsi" w:eastAsiaTheme="minorEastAsia" w:hAnsiTheme="minorHAnsi" w:cstheme="minorBidi"/>
          <w:noProof/>
          <w:color w:val="auto"/>
          <w:kern w:val="2"/>
          <w:sz w:val="24"/>
          <w:lang w:val="en-US" w:eastAsia="en-US"/>
          <w14:ligatures w14:val="standardContextual"/>
        </w:rPr>
      </w:pPr>
      <w:hyperlink w:anchor="_Toc193268289" w:history="1">
        <w:r w:rsidRPr="00087FDA">
          <w:rPr>
            <w:rStyle w:val="Hyperlink"/>
            <w:noProof/>
            <w:lang w:val="en-US"/>
          </w:rPr>
          <w:t>Retail Modular Banking Deployment Prerequisites</w:t>
        </w:r>
        <w:r>
          <w:rPr>
            <w:noProof/>
            <w:webHidden/>
          </w:rPr>
          <w:tab/>
        </w:r>
        <w:r>
          <w:rPr>
            <w:noProof/>
            <w:webHidden/>
          </w:rPr>
          <w:fldChar w:fldCharType="begin"/>
        </w:r>
        <w:r>
          <w:rPr>
            <w:noProof/>
            <w:webHidden/>
          </w:rPr>
          <w:instrText xml:space="preserve"> PAGEREF _Toc193268289 \h </w:instrText>
        </w:r>
        <w:r>
          <w:rPr>
            <w:noProof/>
            <w:webHidden/>
          </w:rPr>
        </w:r>
        <w:r>
          <w:rPr>
            <w:noProof/>
            <w:webHidden/>
          </w:rPr>
          <w:fldChar w:fldCharType="separate"/>
        </w:r>
        <w:r>
          <w:rPr>
            <w:noProof/>
            <w:webHidden/>
          </w:rPr>
          <w:t>13</w:t>
        </w:r>
        <w:r>
          <w:rPr>
            <w:noProof/>
            <w:webHidden/>
          </w:rPr>
          <w:fldChar w:fldCharType="end"/>
        </w:r>
      </w:hyperlink>
    </w:p>
    <w:p w14:paraId="67F4942C" w14:textId="0759DD7A" w:rsidR="00471C82" w:rsidRDefault="00471C82">
      <w:pPr>
        <w:pStyle w:val="TOC1"/>
        <w:rPr>
          <w:rFonts w:asciiTheme="minorHAnsi" w:eastAsiaTheme="minorEastAsia" w:hAnsiTheme="minorHAnsi" w:cstheme="minorBidi"/>
          <w:noProof/>
          <w:color w:val="auto"/>
          <w:kern w:val="2"/>
          <w:sz w:val="24"/>
          <w:lang w:val="en-US" w:eastAsia="en-US"/>
          <w14:ligatures w14:val="standardContextual"/>
        </w:rPr>
      </w:pPr>
      <w:hyperlink w:anchor="_Toc193268290" w:history="1">
        <w:r w:rsidRPr="00087FDA">
          <w:rPr>
            <w:rStyle w:val="Hyperlink"/>
            <w:noProof/>
            <w:lang w:val="en-US"/>
          </w:rPr>
          <w:t>Technology Foundation</w:t>
        </w:r>
        <w:r>
          <w:rPr>
            <w:noProof/>
            <w:webHidden/>
          </w:rPr>
          <w:tab/>
        </w:r>
        <w:r>
          <w:rPr>
            <w:noProof/>
            <w:webHidden/>
          </w:rPr>
          <w:fldChar w:fldCharType="begin"/>
        </w:r>
        <w:r>
          <w:rPr>
            <w:noProof/>
            <w:webHidden/>
          </w:rPr>
          <w:instrText xml:space="preserve"> PAGEREF _Toc193268290 \h </w:instrText>
        </w:r>
        <w:r>
          <w:rPr>
            <w:noProof/>
            <w:webHidden/>
          </w:rPr>
        </w:r>
        <w:r>
          <w:rPr>
            <w:noProof/>
            <w:webHidden/>
          </w:rPr>
          <w:fldChar w:fldCharType="separate"/>
        </w:r>
        <w:r>
          <w:rPr>
            <w:noProof/>
            <w:webHidden/>
          </w:rPr>
          <w:t>14</w:t>
        </w:r>
        <w:r>
          <w:rPr>
            <w:noProof/>
            <w:webHidden/>
          </w:rPr>
          <w:fldChar w:fldCharType="end"/>
        </w:r>
      </w:hyperlink>
    </w:p>
    <w:p w14:paraId="2CE54DBA" w14:textId="19F5F53B"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91" w:history="1">
        <w:r w:rsidRPr="00087FDA">
          <w:rPr>
            <w:rStyle w:val="Hyperlink"/>
            <w:noProof/>
            <w:lang w:val="en-US"/>
          </w:rPr>
          <w:t>Transactional Outbox</w:t>
        </w:r>
        <w:r>
          <w:rPr>
            <w:noProof/>
            <w:webHidden/>
          </w:rPr>
          <w:tab/>
        </w:r>
        <w:r>
          <w:rPr>
            <w:noProof/>
            <w:webHidden/>
          </w:rPr>
          <w:fldChar w:fldCharType="begin"/>
        </w:r>
        <w:r>
          <w:rPr>
            <w:noProof/>
            <w:webHidden/>
          </w:rPr>
          <w:instrText xml:space="preserve"> PAGEREF _Toc193268291 \h </w:instrText>
        </w:r>
        <w:r>
          <w:rPr>
            <w:noProof/>
            <w:webHidden/>
          </w:rPr>
        </w:r>
        <w:r>
          <w:rPr>
            <w:noProof/>
            <w:webHidden/>
          </w:rPr>
          <w:fldChar w:fldCharType="separate"/>
        </w:r>
        <w:r>
          <w:rPr>
            <w:noProof/>
            <w:webHidden/>
          </w:rPr>
          <w:t>14</w:t>
        </w:r>
        <w:r>
          <w:rPr>
            <w:noProof/>
            <w:webHidden/>
          </w:rPr>
          <w:fldChar w:fldCharType="end"/>
        </w:r>
      </w:hyperlink>
    </w:p>
    <w:p w14:paraId="73E3A811" w14:textId="5BD4C7B6"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92" w:history="1">
        <w:r w:rsidRPr="00087FDA">
          <w:rPr>
            <w:rStyle w:val="Hyperlink"/>
            <w:noProof/>
            <w:lang w:val="en-US"/>
          </w:rPr>
          <w:t>Event Store</w:t>
        </w:r>
        <w:r>
          <w:rPr>
            <w:noProof/>
            <w:webHidden/>
          </w:rPr>
          <w:tab/>
        </w:r>
        <w:r>
          <w:rPr>
            <w:noProof/>
            <w:webHidden/>
          </w:rPr>
          <w:fldChar w:fldCharType="begin"/>
        </w:r>
        <w:r>
          <w:rPr>
            <w:noProof/>
            <w:webHidden/>
          </w:rPr>
          <w:instrText xml:space="preserve"> PAGEREF _Toc193268292 \h </w:instrText>
        </w:r>
        <w:r>
          <w:rPr>
            <w:noProof/>
            <w:webHidden/>
          </w:rPr>
        </w:r>
        <w:r>
          <w:rPr>
            <w:noProof/>
            <w:webHidden/>
          </w:rPr>
          <w:fldChar w:fldCharType="separate"/>
        </w:r>
        <w:r>
          <w:rPr>
            <w:noProof/>
            <w:webHidden/>
          </w:rPr>
          <w:t>14</w:t>
        </w:r>
        <w:r>
          <w:rPr>
            <w:noProof/>
            <w:webHidden/>
          </w:rPr>
          <w:fldChar w:fldCharType="end"/>
        </w:r>
      </w:hyperlink>
    </w:p>
    <w:p w14:paraId="7FB389A9" w14:textId="7A4B4EA4"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93" w:history="1">
        <w:r w:rsidRPr="00087FDA">
          <w:rPr>
            <w:rStyle w:val="Hyperlink"/>
            <w:noProof/>
            <w:lang w:val="en-US"/>
          </w:rPr>
          <w:t>Service Orchestrator</w:t>
        </w:r>
        <w:r>
          <w:rPr>
            <w:noProof/>
            <w:webHidden/>
          </w:rPr>
          <w:tab/>
        </w:r>
        <w:r>
          <w:rPr>
            <w:noProof/>
            <w:webHidden/>
          </w:rPr>
          <w:fldChar w:fldCharType="begin"/>
        </w:r>
        <w:r>
          <w:rPr>
            <w:noProof/>
            <w:webHidden/>
          </w:rPr>
          <w:instrText xml:space="preserve"> PAGEREF _Toc193268293 \h </w:instrText>
        </w:r>
        <w:r>
          <w:rPr>
            <w:noProof/>
            <w:webHidden/>
          </w:rPr>
        </w:r>
        <w:r>
          <w:rPr>
            <w:noProof/>
            <w:webHidden/>
          </w:rPr>
          <w:fldChar w:fldCharType="separate"/>
        </w:r>
        <w:r>
          <w:rPr>
            <w:noProof/>
            <w:webHidden/>
          </w:rPr>
          <w:t>15</w:t>
        </w:r>
        <w:r>
          <w:rPr>
            <w:noProof/>
            <w:webHidden/>
          </w:rPr>
          <w:fldChar w:fldCharType="end"/>
        </w:r>
      </w:hyperlink>
    </w:p>
    <w:p w14:paraId="25B51168" w14:textId="6A2D25E1"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94" w:history="1">
        <w:r w:rsidRPr="00087FDA">
          <w:rPr>
            <w:rStyle w:val="Hyperlink"/>
            <w:noProof/>
            <w:lang w:val="en-US"/>
          </w:rPr>
          <w:t>Master Data Access Layer (MDAL)</w:t>
        </w:r>
        <w:r>
          <w:rPr>
            <w:noProof/>
            <w:webHidden/>
          </w:rPr>
          <w:tab/>
        </w:r>
        <w:r>
          <w:rPr>
            <w:noProof/>
            <w:webHidden/>
          </w:rPr>
          <w:fldChar w:fldCharType="begin"/>
        </w:r>
        <w:r>
          <w:rPr>
            <w:noProof/>
            <w:webHidden/>
          </w:rPr>
          <w:instrText xml:space="preserve"> PAGEREF _Toc193268294 \h </w:instrText>
        </w:r>
        <w:r>
          <w:rPr>
            <w:noProof/>
            <w:webHidden/>
          </w:rPr>
        </w:r>
        <w:r>
          <w:rPr>
            <w:noProof/>
            <w:webHidden/>
          </w:rPr>
          <w:fldChar w:fldCharType="separate"/>
        </w:r>
        <w:r>
          <w:rPr>
            <w:noProof/>
            <w:webHidden/>
          </w:rPr>
          <w:t>16</w:t>
        </w:r>
        <w:r>
          <w:rPr>
            <w:noProof/>
            <w:webHidden/>
          </w:rPr>
          <w:fldChar w:fldCharType="end"/>
        </w:r>
      </w:hyperlink>
    </w:p>
    <w:p w14:paraId="2E6983BF" w14:textId="067C00F5" w:rsidR="00471C82" w:rsidRDefault="00471C82">
      <w:pPr>
        <w:pStyle w:val="TOC1"/>
        <w:tabs>
          <w:tab w:val="left" w:pos="400"/>
        </w:tabs>
        <w:rPr>
          <w:rFonts w:asciiTheme="minorHAnsi" w:eastAsiaTheme="minorEastAsia" w:hAnsiTheme="minorHAnsi" w:cstheme="minorBidi"/>
          <w:noProof/>
          <w:color w:val="auto"/>
          <w:kern w:val="2"/>
          <w:sz w:val="24"/>
          <w:lang w:val="en-US" w:eastAsia="en-US"/>
          <w14:ligatures w14:val="standardContextual"/>
        </w:rPr>
      </w:pPr>
      <w:hyperlink w:anchor="_Toc193268295" w:history="1">
        <w:r w:rsidRPr="00087FDA">
          <w:rPr>
            <w:rStyle w:val="Hyperlink"/>
            <w:noProof/>
          </w:rPr>
          <w:t>1.</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Application Architecture</w:t>
        </w:r>
        <w:r>
          <w:rPr>
            <w:noProof/>
            <w:webHidden/>
          </w:rPr>
          <w:tab/>
        </w:r>
        <w:r>
          <w:rPr>
            <w:noProof/>
            <w:webHidden/>
          </w:rPr>
          <w:fldChar w:fldCharType="begin"/>
        </w:r>
        <w:r>
          <w:rPr>
            <w:noProof/>
            <w:webHidden/>
          </w:rPr>
          <w:instrText xml:space="preserve"> PAGEREF _Toc193268295 \h </w:instrText>
        </w:r>
        <w:r>
          <w:rPr>
            <w:noProof/>
            <w:webHidden/>
          </w:rPr>
        </w:r>
        <w:r>
          <w:rPr>
            <w:noProof/>
            <w:webHidden/>
          </w:rPr>
          <w:fldChar w:fldCharType="separate"/>
        </w:r>
        <w:r>
          <w:rPr>
            <w:noProof/>
            <w:webHidden/>
          </w:rPr>
          <w:t>17</w:t>
        </w:r>
        <w:r>
          <w:rPr>
            <w:noProof/>
            <w:webHidden/>
          </w:rPr>
          <w:fldChar w:fldCharType="end"/>
        </w:r>
      </w:hyperlink>
    </w:p>
    <w:p w14:paraId="20EFFC5F" w14:textId="5CD0AAC8"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96" w:history="1">
        <w:r w:rsidRPr="00087FDA">
          <w:rPr>
            <w:rStyle w:val="Hyperlink"/>
            <w:noProof/>
          </w:rPr>
          <w:t>Deposits</w:t>
        </w:r>
        <w:r>
          <w:rPr>
            <w:noProof/>
            <w:webHidden/>
          </w:rPr>
          <w:tab/>
        </w:r>
        <w:r>
          <w:rPr>
            <w:noProof/>
            <w:webHidden/>
          </w:rPr>
          <w:fldChar w:fldCharType="begin"/>
        </w:r>
        <w:r>
          <w:rPr>
            <w:noProof/>
            <w:webHidden/>
          </w:rPr>
          <w:instrText xml:space="preserve"> PAGEREF _Toc193268296 \h </w:instrText>
        </w:r>
        <w:r>
          <w:rPr>
            <w:noProof/>
            <w:webHidden/>
          </w:rPr>
        </w:r>
        <w:r>
          <w:rPr>
            <w:noProof/>
            <w:webHidden/>
          </w:rPr>
          <w:fldChar w:fldCharType="separate"/>
        </w:r>
        <w:r>
          <w:rPr>
            <w:noProof/>
            <w:webHidden/>
          </w:rPr>
          <w:t>17</w:t>
        </w:r>
        <w:r>
          <w:rPr>
            <w:noProof/>
            <w:webHidden/>
          </w:rPr>
          <w:fldChar w:fldCharType="end"/>
        </w:r>
      </w:hyperlink>
    </w:p>
    <w:p w14:paraId="31B19504" w14:textId="2AF2882F"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97" w:history="1">
        <w:r w:rsidRPr="00087FDA">
          <w:rPr>
            <w:rStyle w:val="Hyperlink"/>
            <w:noProof/>
          </w:rPr>
          <w:t>Products and Features Supported</w:t>
        </w:r>
        <w:r>
          <w:rPr>
            <w:noProof/>
            <w:webHidden/>
          </w:rPr>
          <w:tab/>
        </w:r>
        <w:r>
          <w:rPr>
            <w:noProof/>
            <w:webHidden/>
          </w:rPr>
          <w:fldChar w:fldCharType="begin"/>
        </w:r>
        <w:r>
          <w:rPr>
            <w:noProof/>
            <w:webHidden/>
          </w:rPr>
          <w:instrText xml:space="preserve"> PAGEREF _Toc193268297 \h </w:instrText>
        </w:r>
        <w:r>
          <w:rPr>
            <w:noProof/>
            <w:webHidden/>
          </w:rPr>
        </w:r>
        <w:r>
          <w:rPr>
            <w:noProof/>
            <w:webHidden/>
          </w:rPr>
          <w:fldChar w:fldCharType="separate"/>
        </w:r>
        <w:r>
          <w:rPr>
            <w:noProof/>
            <w:webHidden/>
          </w:rPr>
          <w:t>17</w:t>
        </w:r>
        <w:r>
          <w:rPr>
            <w:noProof/>
            <w:webHidden/>
          </w:rPr>
          <w:fldChar w:fldCharType="end"/>
        </w:r>
      </w:hyperlink>
    </w:p>
    <w:p w14:paraId="04AE7F64" w14:textId="53A1B882" w:rsidR="00471C82" w:rsidRDefault="00471C82">
      <w:pPr>
        <w:pStyle w:val="TOC4"/>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98" w:history="1">
        <w:r w:rsidRPr="00087FDA">
          <w:rPr>
            <w:rStyle w:val="Hyperlink"/>
            <w:noProof/>
          </w:rPr>
          <w:t>Current/Checking and Savings Accounts</w:t>
        </w:r>
        <w:r>
          <w:rPr>
            <w:noProof/>
            <w:webHidden/>
          </w:rPr>
          <w:tab/>
        </w:r>
        <w:r>
          <w:rPr>
            <w:noProof/>
            <w:webHidden/>
          </w:rPr>
          <w:fldChar w:fldCharType="begin"/>
        </w:r>
        <w:r>
          <w:rPr>
            <w:noProof/>
            <w:webHidden/>
          </w:rPr>
          <w:instrText xml:space="preserve"> PAGEREF _Toc193268298 \h </w:instrText>
        </w:r>
        <w:r>
          <w:rPr>
            <w:noProof/>
            <w:webHidden/>
          </w:rPr>
        </w:r>
        <w:r>
          <w:rPr>
            <w:noProof/>
            <w:webHidden/>
          </w:rPr>
          <w:fldChar w:fldCharType="separate"/>
        </w:r>
        <w:r>
          <w:rPr>
            <w:noProof/>
            <w:webHidden/>
          </w:rPr>
          <w:t>17</w:t>
        </w:r>
        <w:r>
          <w:rPr>
            <w:noProof/>
            <w:webHidden/>
          </w:rPr>
          <w:fldChar w:fldCharType="end"/>
        </w:r>
      </w:hyperlink>
    </w:p>
    <w:p w14:paraId="3559D700" w14:textId="3A509CCA" w:rsidR="00471C82" w:rsidRDefault="00471C82">
      <w:pPr>
        <w:pStyle w:val="TOC4"/>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299" w:history="1">
        <w:r w:rsidRPr="00087FDA">
          <w:rPr>
            <w:rStyle w:val="Hyperlink"/>
            <w:noProof/>
          </w:rPr>
          <w:t>Term Deposit Accounts</w:t>
        </w:r>
        <w:r>
          <w:rPr>
            <w:noProof/>
            <w:webHidden/>
          </w:rPr>
          <w:tab/>
        </w:r>
        <w:r>
          <w:rPr>
            <w:noProof/>
            <w:webHidden/>
          </w:rPr>
          <w:fldChar w:fldCharType="begin"/>
        </w:r>
        <w:r>
          <w:rPr>
            <w:noProof/>
            <w:webHidden/>
          </w:rPr>
          <w:instrText xml:space="preserve"> PAGEREF _Toc193268299 \h </w:instrText>
        </w:r>
        <w:r>
          <w:rPr>
            <w:noProof/>
            <w:webHidden/>
          </w:rPr>
        </w:r>
        <w:r>
          <w:rPr>
            <w:noProof/>
            <w:webHidden/>
          </w:rPr>
          <w:fldChar w:fldCharType="separate"/>
        </w:r>
        <w:r>
          <w:rPr>
            <w:noProof/>
            <w:webHidden/>
          </w:rPr>
          <w:t>18</w:t>
        </w:r>
        <w:r>
          <w:rPr>
            <w:noProof/>
            <w:webHidden/>
          </w:rPr>
          <w:fldChar w:fldCharType="end"/>
        </w:r>
      </w:hyperlink>
    </w:p>
    <w:p w14:paraId="5299F344" w14:textId="3EC5EF62" w:rsidR="00471C82" w:rsidRDefault="00471C82">
      <w:pPr>
        <w:pStyle w:val="TOC4"/>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0" w:history="1">
        <w:r w:rsidRPr="00087FDA">
          <w:rPr>
            <w:rStyle w:val="Hyperlink"/>
            <w:noProof/>
          </w:rPr>
          <w:t>Multi-Currency Accounts</w:t>
        </w:r>
        <w:r>
          <w:rPr>
            <w:noProof/>
            <w:webHidden/>
          </w:rPr>
          <w:tab/>
        </w:r>
        <w:r>
          <w:rPr>
            <w:noProof/>
            <w:webHidden/>
          </w:rPr>
          <w:fldChar w:fldCharType="begin"/>
        </w:r>
        <w:r>
          <w:rPr>
            <w:noProof/>
            <w:webHidden/>
          </w:rPr>
          <w:instrText xml:space="preserve"> PAGEREF _Toc193268300 \h </w:instrText>
        </w:r>
        <w:r>
          <w:rPr>
            <w:noProof/>
            <w:webHidden/>
          </w:rPr>
        </w:r>
        <w:r>
          <w:rPr>
            <w:noProof/>
            <w:webHidden/>
          </w:rPr>
          <w:fldChar w:fldCharType="separate"/>
        </w:r>
        <w:r>
          <w:rPr>
            <w:noProof/>
            <w:webHidden/>
          </w:rPr>
          <w:t>19</w:t>
        </w:r>
        <w:r>
          <w:rPr>
            <w:noProof/>
            <w:webHidden/>
          </w:rPr>
          <w:fldChar w:fldCharType="end"/>
        </w:r>
      </w:hyperlink>
    </w:p>
    <w:p w14:paraId="7716507D" w14:textId="22F37E5F" w:rsidR="00471C82" w:rsidRDefault="00471C82">
      <w:pPr>
        <w:pStyle w:val="TOC4"/>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1" w:history="1">
        <w:r w:rsidRPr="00087FDA">
          <w:rPr>
            <w:rStyle w:val="Hyperlink"/>
            <w:noProof/>
          </w:rPr>
          <w:t>Corporate Accounts &amp; Deposits</w:t>
        </w:r>
        <w:r>
          <w:rPr>
            <w:noProof/>
            <w:webHidden/>
          </w:rPr>
          <w:tab/>
        </w:r>
        <w:r>
          <w:rPr>
            <w:noProof/>
            <w:webHidden/>
          </w:rPr>
          <w:fldChar w:fldCharType="begin"/>
        </w:r>
        <w:r>
          <w:rPr>
            <w:noProof/>
            <w:webHidden/>
          </w:rPr>
          <w:instrText xml:space="preserve"> PAGEREF _Toc193268301 \h </w:instrText>
        </w:r>
        <w:r>
          <w:rPr>
            <w:noProof/>
            <w:webHidden/>
          </w:rPr>
        </w:r>
        <w:r>
          <w:rPr>
            <w:noProof/>
            <w:webHidden/>
          </w:rPr>
          <w:fldChar w:fldCharType="separate"/>
        </w:r>
        <w:r>
          <w:rPr>
            <w:noProof/>
            <w:webHidden/>
          </w:rPr>
          <w:t>19</w:t>
        </w:r>
        <w:r>
          <w:rPr>
            <w:noProof/>
            <w:webHidden/>
          </w:rPr>
          <w:fldChar w:fldCharType="end"/>
        </w:r>
      </w:hyperlink>
    </w:p>
    <w:p w14:paraId="2E1AD4FB" w14:textId="13A52376"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2" w:history="1">
        <w:r w:rsidRPr="00087FDA">
          <w:rPr>
            <w:rStyle w:val="Hyperlink"/>
            <w:noProof/>
          </w:rPr>
          <w:t>End of Day Processing (Close of Business-COB)</w:t>
        </w:r>
        <w:r>
          <w:rPr>
            <w:noProof/>
            <w:webHidden/>
          </w:rPr>
          <w:tab/>
        </w:r>
        <w:r>
          <w:rPr>
            <w:noProof/>
            <w:webHidden/>
          </w:rPr>
          <w:fldChar w:fldCharType="begin"/>
        </w:r>
        <w:r>
          <w:rPr>
            <w:noProof/>
            <w:webHidden/>
          </w:rPr>
          <w:instrText xml:space="preserve"> PAGEREF _Toc193268302 \h </w:instrText>
        </w:r>
        <w:r>
          <w:rPr>
            <w:noProof/>
            <w:webHidden/>
          </w:rPr>
        </w:r>
        <w:r>
          <w:rPr>
            <w:noProof/>
            <w:webHidden/>
          </w:rPr>
          <w:fldChar w:fldCharType="separate"/>
        </w:r>
        <w:r>
          <w:rPr>
            <w:noProof/>
            <w:webHidden/>
          </w:rPr>
          <w:t>20</w:t>
        </w:r>
        <w:r>
          <w:rPr>
            <w:noProof/>
            <w:webHidden/>
          </w:rPr>
          <w:fldChar w:fldCharType="end"/>
        </w:r>
      </w:hyperlink>
    </w:p>
    <w:p w14:paraId="5669678A" w14:textId="364A8F0C"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3" w:history="1">
        <w:r w:rsidRPr="00087FDA">
          <w:rPr>
            <w:rStyle w:val="Hyperlink"/>
            <w:noProof/>
          </w:rPr>
          <w:t>Additional Features</w:t>
        </w:r>
        <w:r>
          <w:rPr>
            <w:noProof/>
            <w:webHidden/>
          </w:rPr>
          <w:tab/>
        </w:r>
        <w:r>
          <w:rPr>
            <w:noProof/>
            <w:webHidden/>
          </w:rPr>
          <w:fldChar w:fldCharType="begin"/>
        </w:r>
        <w:r>
          <w:rPr>
            <w:noProof/>
            <w:webHidden/>
          </w:rPr>
          <w:instrText xml:space="preserve"> PAGEREF _Toc193268303 \h </w:instrText>
        </w:r>
        <w:r>
          <w:rPr>
            <w:noProof/>
            <w:webHidden/>
          </w:rPr>
        </w:r>
        <w:r>
          <w:rPr>
            <w:noProof/>
            <w:webHidden/>
          </w:rPr>
          <w:fldChar w:fldCharType="separate"/>
        </w:r>
        <w:r>
          <w:rPr>
            <w:noProof/>
            <w:webHidden/>
          </w:rPr>
          <w:t>20</w:t>
        </w:r>
        <w:r>
          <w:rPr>
            <w:noProof/>
            <w:webHidden/>
          </w:rPr>
          <w:fldChar w:fldCharType="end"/>
        </w:r>
      </w:hyperlink>
    </w:p>
    <w:p w14:paraId="24B6087A" w14:textId="5F7F1440"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4" w:history="1">
        <w:r w:rsidRPr="00087FDA">
          <w:rPr>
            <w:rStyle w:val="Hyperlink"/>
            <w:noProof/>
          </w:rPr>
          <w:t>Lending</w:t>
        </w:r>
        <w:r>
          <w:rPr>
            <w:noProof/>
            <w:webHidden/>
          </w:rPr>
          <w:tab/>
        </w:r>
        <w:r>
          <w:rPr>
            <w:noProof/>
            <w:webHidden/>
          </w:rPr>
          <w:fldChar w:fldCharType="begin"/>
        </w:r>
        <w:r>
          <w:rPr>
            <w:noProof/>
            <w:webHidden/>
          </w:rPr>
          <w:instrText xml:space="preserve"> PAGEREF _Toc193268304 \h </w:instrText>
        </w:r>
        <w:r>
          <w:rPr>
            <w:noProof/>
            <w:webHidden/>
          </w:rPr>
        </w:r>
        <w:r>
          <w:rPr>
            <w:noProof/>
            <w:webHidden/>
          </w:rPr>
          <w:fldChar w:fldCharType="separate"/>
        </w:r>
        <w:r>
          <w:rPr>
            <w:noProof/>
            <w:webHidden/>
          </w:rPr>
          <w:t>20</w:t>
        </w:r>
        <w:r>
          <w:rPr>
            <w:noProof/>
            <w:webHidden/>
          </w:rPr>
          <w:fldChar w:fldCharType="end"/>
        </w:r>
      </w:hyperlink>
    </w:p>
    <w:p w14:paraId="76700702" w14:textId="7C84507F"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5" w:history="1">
        <w:r w:rsidRPr="00087FDA">
          <w:rPr>
            <w:rStyle w:val="Hyperlink"/>
            <w:noProof/>
          </w:rPr>
          <w:t>Products and Features Supported</w:t>
        </w:r>
        <w:r>
          <w:rPr>
            <w:noProof/>
            <w:webHidden/>
          </w:rPr>
          <w:tab/>
        </w:r>
        <w:r>
          <w:rPr>
            <w:noProof/>
            <w:webHidden/>
          </w:rPr>
          <w:fldChar w:fldCharType="begin"/>
        </w:r>
        <w:r>
          <w:rPr>
            <w:noProof/>
            <w:webHidden/>
          </w:rPr>
          <w:instrText xml:space="preserve"> PAGEREF _Toc193268305 \h </w:instrText>
        </w:r>
        <w:r>
          <w:rPr>
            <w:noProof/>
            <w:webHidden/>
          </w:rPr>
        </w:r>
        <w:r>
          <w:rPr>
            <w:noProof/>
            <w:webHidden/>
          </w:rPr>
          <w:fldChar w:fldCharType="separate"/>
        </w:r>
        <w:r>
          <w:rPr>
            <w:noProof/>
            <w:webHidden/>
          </w:rPr>
          <w:t>20</w:t>
        </w:r>
        <w:r>
          <w:rPr>
            <w:noProof/>
            <w:webHidden/>
          </w:rPr>
          <w:fldChar w:fldCharType="end"/>
        </w:r>
      </w:hyperlink>
    </w:p>
    <w:p w14:paraId="42C9DE00" w14:textId="6EEFAB1B" w:rsidR="00471C82" w:rsidRDefault="00471C82">
      <w:pPr>
        <w:pStyle w:val="TOC4"/>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6" w:history="1">
        <w:r w:rsidRPr="00087FDA">
          <w:rPr>
            <w:rStyle w:val="Hyperlink"/>
            <w:noProof/>
          </w:rPr>
          <w:t>Retail Lending</w:t>
        </w:r>
        <w:r>
          <w:rPr>
            <w:noProof/>
            <w:webHidden/>
          </w:rPr>
          <w:tab/>
        </w:r>
        <w:r>
          <w:rPr>
            <w:noProof/>
            <w:webHidden/>
          </w:rPr>
          <w:fldChar w:fldCharType="begin"/>
        </w:r>
        <w:r>
          <w:rPr>
            <w:noProof/>
            <w:webHidden/>
          </w:rPr>
          <w:instrText xml:space="preserve"> PAGEREF _Toc193268306 \h </w:instrText>
        </w:r>
        <w:r>
          <w:rPr>
            <w:noProof/>
            <w:webHidden/>
          </w:rPr>
        </w:r>
        <w:r>
          <w:rPr>
            <w:noProof/>
            <w:webHidden/>
          </w:rPr>
          <w:fldChar w:fldCharType="separate"/>
        </w:r>
        <w:r>
          <w:rPr>
            <w:noProof/>
            <w:webHidden/>
          </w:rPr>
          <w:t>20</w:t>
        </w:r>
        <w:r>
          <w:rPr>
            <w:noProof/>
            <w:webHidden/>
          </w:rPr>
          <w:fldChar w:fldCharType="end"/>
        </w:r>
      </w:hyperlink>
    </w:p>
    <w:p w14:paraId="55566CA8" w14:textId="01736C4F" w:rsidR="00471C82" w:rsidRDefault="00471C82">
      <w:pPr>
        <w:pStyle w:val="TOC4"/>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7" w:history="1">
        <w:r w:rsidRPr="00087FDA">
          <w:rPr>
            <w:rStyle w:val="Hyperlink"/>
            <w:noProof/>
          </w:rPr>
          <w:t>Corporate Lending</w:t>
        </w:r>
        <w:r>
          <w:rPr>
            <w:noProof/>
            <w:webHidden/>
          </w:rPr>
          <w:tab/>
        </w:r>
        <w:r>
          <w:rPr>
            <w:noProof/>
            <w:webHidden/>
          </w:rPr>
          <w:fldChar w:fldCharType="begin"/>
        </w:r>
        <w:r>
          <w:rPr>
            <w:noProof/>
            <w:webHidden/>
          </w:rPr>
          <w:instrText xml:space="preserve"> PAGEREF _Toc193268307 \h </w:instrText>
        </w:r>
        <w:r>
          <w:rPr>
            <w:noProof/>
            <w:webHidden/>
          </w:rPr>
        </w:r>
        <w:r>
          <w:rPr>
            <w:noProof/>
            <w:webHidden/>
          </w:rPr>
          <w:fldChar w:fldCharType="separate"/>
        </w:r>
        <w:r>
          <w:rPr>
            <w:noProof/>
            <w:webHidden/>
          </w:rPr>
          <w:t>21</w:t>
        </w:r>
        <w:r>
          <w:rPr>
            <w:noProof/>
            <w:webHidden/>
          </w:rPr>
          <w:fldChar w:fldCharType="end"/>
        </w:r>
      </w:hyperlink>
    </w:p>
    <w:p w14:paraId="6F934DE2" w14:textId="3AD85489"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8" w:history="1">
        <w:r w:rsidRPr="00087FDA">
          <w:rPr>
            <w:rStyle w:val="Hyperlink"/>
            <w:noProof/>
          </w:rPr>
          <w:t>End of Day Processing (Close of Business-COB)</w:t>
        </w:r>
        <w:r>
          <w:rPr>
            <w:noProof/>
            <w:webHidden/>
          </w:rPr>
          <w:tab/>
        </w:r>
        <w:r>
          <w:rPr>
            <w:noProof/>
            <w:webHidden/>
          </w:rPr>
          <w:fldChar w:fldCharType="begin"/>
        </w:r>
        <w:r>
          <w:rPr>
            <w:noProof/>
            <w:webHidden/>
          </w:rPr>
          <w:instrText xml:space="preserve"> PAGEREF _Toc193268308 \h </w:instrText>
        </w:r>
        <w:r>
          <w:rPr>
            <w:noProof/>
            <w:webHidden/>
          </w:rPr>
        </w:r>
        <w:r>
          <w:rPr>
            <w:noProof/>
            <w:webHidden/>
          </w:rPr>
          <w:fldChar w:fldCharType="separate"/>
        </w:r>
        <w:r>
          <w:rPr>
            <w:noProof/>
            <w:webHidden/>
          </w:rPr>
          <w:t>22</w:t>
        </w:r>
        <w:r>
          <w:rPr>
            <w:noProof/>
            <w:webHidden/>
          </w:rPr>
          <w:fldChar w:fldCharType="end"/>
        </w:r>
      </w:hyperlink>
    </w:p>
    <w:p w14:paraId="011FC3AD" w14:textId="351B6A4E"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09" w:history="1">
        <w:r w:rsidRPr="00087FDA">
          <w:rPr>
            <w:rStyle w:val="Hyperlink"/>
            <w:noProof/>
          </w:rPr>
          <w:t>Additional Features</w:t>
        </w:r>
        <w:r>
          <w:rPr>
            <w:noProof/>
            <w:webHidden/>
          </w:rPr>
          <w:tab/>
        </w:r>
        <w:r>
          <w:rPr>
            <w:noProof/>
            <w:webHidden/>
          </w:rPr>
          <w:fldChar w:fldCharType="begin"/>
        </w:r>
        <w:r>
          <w:rPr>
            <w:noProof/>
            <w:webHidden/>
          </w:rPr>
          <w:instrText xml:space="preserve"> PAGEREF _Toc193268309 \h </w:instrText>
        </w:r>
        <w:r>
          <w:rPr>
            <w:noProof/>
            <w:webHidden/>
          </w:rPr>
        </w:r>
        <w:r>
          <w:rPr>
            <w:noProof/>
            <w:webHidden/>
          </w:rPr>
          <w:fldChar w:fldCharType="separate"/>
        </w:r>
        <w:r>
          <w:rPr>
            <w:noProof/>
            <w:webHidden/>
          </w:rPr>
          <w:t>22</w:t>
        </w:r>
        <w:r>
          <w:rPr>
            <w:noProof/>
            <w:webHidden/>
          </w:rPr>
          <w:fldChar w:fldCharType="end"/>
        </w:r>
      </w:hyperlink>
    </w:p>
    <w:p w14:paraId="3AA27EF7" w14:textId="2ADED9EB"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10" w:history="1">
        <w:r w:rsidRPr="00087FDA">
          <w:rPr>
            <w:rStyle w:val="Hyperlink"/>
            <w:noProof/>
          </w:rPr>
          <w:t>Common Business Application Components</w:t>
        </w:r>
        <w:r>
          <w:rPr>
            <w:noProof/>
            <w:webHidden/>
          </w:rPr>
          <w:tab/>
        </w:r>
        <w:r>
          <w:rPr>
            <w:noProof/>
            <w:webHidden/>
          </w:rPr>
          <w:fldChar w:fldCharType="begin"/>
        </w:r>
        <w:r>
          <w:rPr>
            <w:noProof/>
            <w:webHidden/>
          </w:rPr>
          <w:instrText xml:space="preserve"> PAGEREF _Toc193268310 \h </w:instrText>
        </w:r>
        <w:r>
          <w:rPr>
            <w:noProof/>
            <w:webHidden/>
          </w:rPr>
        </w:r>
        <w:r>
          <w:rPr>
            <w:noProof/>
            <w:webHidden/>
          </w:rPr>
          <w:fldChar w:fldCharType="separate"/>
        </w:r>
        <w:r>
          <w:rPr>
            <w:noProof/>
            <w:webHidden/>
          </w:rPr>
          <w:t>22</w:t>
        </w:r>
        <w:r>
          <w:rPr>
            <w:noProof/>
            <w:webHidden/>
          </w:rPr>
          <w:fldChar w:fldCharType="end"/>
        </w:r>
      </w:hyperlink>
    </w:p>
    <w:p w14:paraId="06EDAFA3" w14:textId="6DA935CF"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11" w:history="1">
        <w:r w:rsidRPr="00087FDA">
          <w:rPr>
            <w:rStyle w:val="Hyperlink"/>
            <w:noProof/>
          </w:rPr>
          <w:t>Holdings microservice</w:t>
        </w:r>
        <w:r>
          <w:rPr>
            <w:noProof/>
            <w:webHidden/>
          </w:rPr>
          <w:tab/>
        </w:r>
        <w:r>
          <w:rPr>
            <w:noProof/>
            <w:webHidden/>
          </w:rPr>
          <w:fldChar w:fldCharType="begin"/>
        </w:r>
        <w:r>
          <w:rPr>
            <w:noProof/>
            <w:webHidden/>
          </w:rPr>
          <w:instrText xml:space="preserve"> PAGEREF _Toc193268311 \h </w:instrText>
        </w:r>
        <w:r>
          <w:rPr>
            <w:noProof/>
            <w:webHidden/>
          </w:rPr>
        </w:r>
        <w:r>
          <w:rPr>
            <w:noProof/>
            <w:webHidden/>
          </w:rPr>
          <w:fldChar w:fldCharType="separate"/>
        </w:r>
        <w:r>
          <w:rPr>
            <w:noProof/>
            <w:webHidden/>
          </w:rPr>
          <w:t>22</w:t>
        </w:r>
        <w:r>
          <w:rPr>
            <w:noProof/>
            <w:webHidden/>
          </w:rPr>
          <w:fldChar w:fldCharType="end"/>
        </w:r>
      </w:hyperlink>
    </w:p>
    <w:p w14:paraId="6777C05A" w14:textId="6B076649"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12" w:history="1">
        <w:r w:rsidRPr="00087FDA">
          <w:rPr>
            <w:rStyle w:val="Hyperlink"/>
            <w:noProof/>
          </w:rPr>
          <w:t>Party microservice</w:t>
        </w:r>
        <w:r>
          <w:rPr>
            <w:noProof/>
            <w:webHidden/>
          </w:rPr>
          <w:tab/>
        </w:r>
        <w:r>
          <w:rPr>
            <w:noProof/>
            <w:webHidden/>
          </w:rPr>
          <w:fldChar w:fldCharType="begin"/>
        </w:r>
        <w:r>
          <w:rPr>
            <w:noProof/>
            <w:webHidden/>
          </w:rPr>
          <w:instrText xml:space="preserve"> PAGEREF _Toc193268312 \h </w:instrText>
        </w:r>
        <w:r>
          <w:rPr>
            <w:noProof/>
            <w:webHidden/>
          </w:rPr>
        </w:r>
        <w:r>
          <w:rPr>
            <w:noProof/>
            <w:webHidden/>
          </w:rPr>
          <w:fldChar w:fldCharType="separate"/>
        </w:r>
        <w:r>
          <w:rPr>
            <w:noProof/>
            <w:webHidden/>
          </w:rPr>
          <w:t>23</w:t>
        </w:r>
        <w:r>
          <w:rPr>
            <w:noProof/>
            <w:webHidden/>
          </w:rPr>
          <w:fldChar w:fldCharType="end"/>
        </w:r>
      </w:hyperlink>
    </w:p>
    <w:p w14:paraId="781B291D" w14:textId="1E268A65"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13" w:history="1">
        <w:r w:rsidRPr="00087FDA">
          <w:rPr>
            <w:rStyle w:val="Hyperlink"/>
            <w:noProof/>
          </w:rPr>
          <w:t>Product Design</w:t>
        </w:r>
        <w:r>
          <w:rPr>
            <w:noProof/>
            <w:webHidden/>
          </w:rPr>
          <w:tab/>
        </w:r>
        <w:r>
          <w:rPr>
            <w:noProof/>
            <w:webHidden/>
          </w:rPr>
          <w:fldChar w:fldCharType="begin"/>
        </w:r>
        <w:r>
          <w:rPr>
            <w:noProof/>
            <w:webHidden/>
          </w:rPr>
          <w:instrText xml:space="preserve"> PAGEREF _Toc193268313 \h </w:instrText>
        </w:r>
        <w:r>
          <w:rPr>
            <w:noProof/>
            <w:webHidden/>
          </w:rPr>
        </w:r>
        <w:r>
          <w:rPr>
            <w:noProof/>
            <w:webHidden/>
          </w:rPr>
          <w:fldChar w:fldCharType="separate"/>
        </w:r>
        <w:r>
          <w:rPr>
            <w:noProof/>
            <w:webHidden/>
          </w:rPr>
          <w:t>23</w:t>
        </w:r>
        <w:r>
          <w:rPr>
            <w:noProof/>
            <w:webHidden/>
          </w:rPr>
          <w:fldChar w:fldCharType="end"/>
        </w:r>
      </w:hyperlink>
    </w:p>
    <w:p w14:paraId="4505375E" w14:textId="60A817A4" w:rsidR="00471C82" w:rsidRDefault="00471C82">
      <w:pPr>
        <w:pStyle w:val="TOC1"/>
        <w:tabs>
          <w:tab w:val="left" w:pos="400"/>
        </w:tabs>
        <w:rPr>
          <w:rFonts w:asciiTheme="minorHAnsi" w:eastAsiaTheme="minorEastAsia" w:hAnsiTheme="minorHAnsi" w:cstheme="minorBidi"/>
          <w:noProof/>
          <w:color w:val="auto"/>
          <w:kern w:val="2"/>
          <w:sz w:val="24"/>
          <w:lang w:val="en-US" w:eastAsia="en-US"/>
          <w14:ligatures w14:val="standardContextual"/>
        </w:rPr>
      </w:pPr>
      <w:hyperlink w:anchor="_Toc193268314" w:history="1">
        <w:r w:rsidRPr="00087FDA">
          <w:rPr>
            <w:rStyle w:val="Hyperlink"/>
            <w:noProof/>
          </w:rPr>
          <w:t>2.</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Deployment Architecture</w:t>
        </w:r>
        <w:r>
          <w:rPr>
            <w:noProof/>
            <w:webHidden/>
          </w:rPr>
          <w:tab/>
        </w:r>
        <w:r>
          <w:rPr>
            <w:noProof/>
            <w:webHidden/>
          </w:rPr>
          <w:fldChar w:fldCharType="begin"/>
        </w:r>
        <w:r>
          <w:rPr>
            <w:noProof/>
            <w:webHidden/>
          </w:rPr>
          <w:instrText xml:space="preserve"> PAGEREF _Toc193268314 \h </w:instrText>
        </w:r>
        <w:r>
          <w:rPr>
            <w:noProof/>
            <w:webHidden/>
          </w:rPr>
        </w:r>
        <w:r>
          <w:rPr>
            <w:noProof/>
            <w:webHidden/>
          </w:rPr>
          <w:fldChar w:fldCharType="separate"/>
        </w:r>
        <w:r>
          <w:rPr>
            <w:noProof/>
            <w:webHidden/>
          </w:rPr>
          <w:t>24</w:t>
        </w:r>
        <w:r>
          <w:rPr>
            <w:noProof/>
            <w:webHidden/>
          </w:rPr>
          <w:fldChar w:fldCharType="end"/>
        </w:r>
      </w:hyperlink>
    </w:p>
    <w:p w14:paraId="7429F852" w14:textId="0AA7BCD7"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15" w:history="1">
        <w:r w:rsidRPr="00087FDA">
          <w:rPr>
            <w:rStyle w:val="Hyperlink"/>
            <w:noProof/>
          </w:rPr>
          <w:t>Cloud Native Deployment</w:t>
        </w:r>
        <w:r>
          <w:rPr>
            <w:noProof/>
            <w:webHidden/>
          </w:rPr>
          <w:tab/>
        </w:r>
        <w:r>
          <w:rPr>
            <w:noProof/>
            <w:webHidden/>
          </w:rPr>
          <w:fldChar w:fldCharType="begin"/>
        </w:r>
        <w:r>
          <w:rPr>
            <w:noProof/>
            <w:webHidden/>
          </w:rPr>
          <w:instrText xml:space="preserve"> PAGEREF _Toc193268315 \h </w:instrText>
        </w:r>
        <w:r>
          <w:rPr>
            <w:noProof/>
            <w:webHidden/>
          </w:rPr>
        </w:r>
        <w:r>
          <w:rPr>
            <w:noProof/>
            <w:webHidden/>
          </w:rPr>
          <w:fldChar w:fldCharType="separate"/>
        </w:r>
        <w:r>
          <w:rPr>
            <w:noProof/>
            <w:webHidden/>
          </w:rPr>
          <w:t>24</w:t>
        </w:r>
        <w:r>
          <w:rPr>
            <w:noProof/>
            <w:webHidden/>
          </w:rPr>
          <w:fldChar w:fldCharType="end"/>
        </w:r>
      </w:hyperlink>
    </w:p>
    <w:p w14:paraId="09286691" w14:textId="58680597"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16" w:history="1">
        <w:r w:rsidRPr="00087FDA">
          <w:rPr>
            <w:rStyle w:val="Hyperlink"/>
            <w:noProof/>
            <w:lang w:val="en-US"/>
          </w:rPr>
          <w:t>Leveraging Infrastructure Capabilities for Temenos Modular Solutions</w:t>
        </w:r>
        <w:r>
          <w:rPr>
            <w:noProof/>
            <w:webHidden/>
          </w:rPr>
          <w:tab/>
        </w:r>
        <w:r>
          <w:rPr>
            <w:noProof/>
            <w:webHidden/>
          </w:rPr>
          <w:fldChar w:fldCharType="begin"/>
        </w:r>
        <w:r>
          <w:rPr>
            <w:noProof/>
            <w:webHidden/>
          </w:rPr>
          <w:instrText xml:space="preserve"> PAGEREF _Toc193268316 \h </w:instrText>
        </w:r>
        <w:r>
          <w:rPr>
            <w:noProof/>
            <w:webHidden/>
          </w:rPr>
        </w:r>
        <w:r>
          <w:rPr>
            <w:noProof/>
            <w:webHidden/>
          </w:rPr>
          <w:fldChar w:fldCharType="separate"/>
        </w:r>
        <w:r>
          <w:rPr>
            <w:noProof/>
            <w:webHidden/>
          </w:rPr>
          <w:t>24</w:t>
        </w:r>
        <w:r>
          <w:rPr>
            <w:noProof/>
            <w:webHidden/>
          </w:rPr>
          <w:fldChar w:fldCharType="end"/>
        </w:r>
      </w:hyperlink>
    </w:p>
    <w:p w14:paraId="6DF3770E" w14:textId="3F08DB2D"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17" w:history="1">
        <w:r w:rsidRPr="00087FDA">
          <w:rPr>
            <w:rStyle w:val="Hyperlink"/>
            <w:noProof/>
            <w:lang w:val="en-US"/>
          </w:rPr>
          <w:t>AWS: Temenos Modular Solutions on AWS</w:t>
        </w:r>
        <w:r>
          <w:rPr>
            <w:noProof/>
            <w:webHidden/>
          </w:rPr>
          <w:tab/>
        </w:r>
        <w:r>
          <w:rPr>
            <w:noProof/>
            <w:webHidden/>
          </w:rPr>
          <w:fldChar w:fldCharType="begin"/>
        </w:r>
        <w:r>
          <w:rPr>
            <w:noProof/>
            <w:webHidden/>
          </w:rPr>
          <w:instrText xml:space="preserve"> PAGEREF _Toc193268317 \h </w:instrText>
        </w:r>
        <w:r>
          <w:rPr>
            <w:noProof/>
            <w:webHidden/>
          </w:rPr>
        </w:r>
        <w:r>
          <w:rPr>
            <w:noProof/>
            <w:webHidden/>
          </w:rPr>
          <w:fldChar w:fldCharType="separate"/>
        </w:r>
        <w:r>
          <w:rPr>
            <w:noProof/>
            <w:webHidden/>
          </w:rPr>
          <w:t>24</w:t>
        </w:r>
        <w:r>
          <w:rPr>
            <w:noProof/>
            <w:webHidden/>
          </w:rPr>
          <w:fldChar w:fldCharType="end"/>
        </w:r>
      </w:hyperlink>
    </w:p>
    <w:p w14:paraId="302B3EA3" w14:textId="5DF3B83F"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18" w:history="1">
        <w:r w:rsidRPr="00087FDA">
          <w:rPr>
            <w:rStyle w:val="Hyperlink"/>
            <w:noProof/>
            <w:lang w:val="en-US"/>
          </w:rPr>
          <w:t>Azure: Temenos Modular Solutions on Azure</w:t>
        </w:r>
        <w:r>
          <w:rPr>
            <w:noProof/>
            <w:webHidden/>
          </w:rPr>
          <w:tab/>
        </w:r>
        <w:r>
          <w:rPr>
            <w:noProof/>
            <w:webHidden/>
          </w:rPr>
          <w:fldChar w:fldCharType="begin"/>
        </w:r>
        <w:r>
          <w:rPr>
            <w:noProof/>
            <w:webHidden/>
          </w:rPr>
          <w:instrText xml:space="preserve"> PAGEREF _Toc193268318 \h </w:instrText>
        </w:r>
        <w:r>
          <w:rPr>
            <w:noProof/>
            <w:webHidden/>
          </w:rPr>
        </w:r>
        <w:r>
          <w:rPr>
            <w:noProof/>
            <w:webHidden/>
          </w:rPr>
          <w:fldChar w:fldCharType="separate"/>
        </w:r>
        <w:r>
          <w:rPr>
            <w:noProof/>
            <w:webHidden/>
          </w:rPr>
          <w:t>25</w:t>
        </w:r>
        <w:r>
          <w:rPr>
            <w:noProof/>
            <w:webHidden/>
          </w:rPr>
          <w:fldChar w:fldCharType="end"/>
        </w:r>
      </w:hyperlink>
    </w:p>
    <w:p w14:paraId="060EB1EF" w14:textId="787B9F51"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19" w:history="1">
        <w:r w:rsidRPr="00087FDA">
          <w:rPr>
            <w:rStyle w:val="Hyperlink"/>
            <w:noProof/>
            <w:lang w:val="en-US"/>
          </w:rPr>
          <w:t>OpenShift: Temenos Modular Solutions on OpenShift</w:t>
        </w:r>
        <w:r>
          <w:rPr>
            <w:noProof/>
            <w:webHidden/>
          </w:rPr>
          <w:tab/>
        </w:r>
        <w:r>
          <w:rPr>
            <w:noProof/>
            <w:webHidden/>
          </w:rPr>
          <w:fldChar w:fldCharType="begin"/>
        </w:r>
        <w:r>
          <w:rPr>
            <w:noProof/>
            <w:webHidden/>
          </w:rPr>
          <w:instrText xml:space="preserve"> PAGEREF _Toc193268319 \h </w:instrText>
        </w:r>
        <w:r>
          <w:rPr>
            <w:noProof/>
            <w:webHidden/>
          </w:rPr>
        </w:r>
        <w:r>
          <w:rPr>
            <w:noProof/>
            <w:webHidden/>
          </w:rPr>
          <w:fldChar w:fldCharType="separate"/>
        </w:r>
        <w:r>
          <w:rPr>
            <w:noProof/>
            <w:webHidden/>
          </w:rPr>
          <w:t>25</w:t>
        </w:r>
        <w:r>
          <w:rPr>
            <w:noProof/>
            <w:webHidden/>
          </w:rPr>
          <w:fldChar w:fldCharType="end"/>
        </w:r>
      </w:hyperlink>
    </w:p>
    <w:p w14:paraId="7CCCD292" w14:textId="0D2E8F0F"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20" w:history="1">
        <w:r w:rsidRPr="00087FDA">
          <w:rPr>
            <w:rStyle w:val="Hyperlink"/>
            <w:noProof/>
            <w:lang w:val="en-US"/>
          </w:rPr>
          <w:t>Deployment Architecture: Deposits</w:t>
        </w:r>
        <w:r>
          <w:rPr>
            <w:noProof/>
            <w:webHidden/>
          </w:rPr>
          <w:tab/>
        </w:r>
        <w:r>
          <w:rPr>
            <w:noProof/>
            <w:webHidden/>
          </w:rPr>
          <w:fldChar w:fldCharType="begin"/>
        </w:r>
        <w:r>
          <w:rPr>
            <w:noProof/>
            <w:webHidden/>
          </w:rPr>
          <w:instrText xml:space="preserve"> PAGEREF _Toc193268320 \h </w:instrText>
        </w:r>
        <w:r>
          <w:rPr>
            <w:noProof/>
            <w:webHidden/>
          </w:rPr>
        </w:r>
        <w:r>
          <w:rPr>
            <w:noProof/>
            <w:webHidden/>
          </w:rPr>
          <w:fldChar w:fldCharType="separate"/>
        </w:r>
        <w:r>
          <w:rPr>
            <w:noProof/>
            <w:webHidden/>
          </w:rPr>
          <w:t>25</w:t>
        </w:r>
        <w:r>
          <w:rPr>
            <w:noProof/>
            <w:webHidden/>
          </w:rPr>
          <w:fldChar w:fldCharType="end"/>
        </w:r>
      </w:hyperlink>
    </w:p>
    <w:p w14:paraId="58B72672" w14:textId="79FAB476"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21" w:history="1">
        <w:r w:rsidRPr="00087FDA">
          <w:rPr>
            <w:rStyle w:val="Hyperlink"/>
            <w:noProof/>
            <w:lang w:val="en-US"/>
          </w:rPr>
          <w:t>Deployment Architecture: Retail Lending</w:t>
        </w:r>
        <w:r>
          <w:rPr>
            <w:noProof/>
            <w:webHidden/>
          </w:rPr>
          <w:tab/>
        </w:r>
        <w:r>
          <w:rPr>
            <w:noProof/>
            <w:webHidden/>
          </w:rPr>
          <w:fldChar w:fldCharType="begin"/>
        </w:r>
        <w:r>
          <w:rPr>
            <w:noProof/>
            <w:webHidden/>
          </w:rPr>
          <w:instrText xml:space="preserve"> PAGEREF _Toc193268321 \h </w:instrText>
        </w:r>
        <w:r>
          <w:rPr>
            <w:noProof/>
            <w:webHidden/>
          </w:rPr>
        </w:r>
        <w:r>
          <w:rPr>
            <w:noProof/>
            <w:webHidden/>
          </w:rPr>
          <w:fldChar w:fldCharType="separate"/>
        </w:r>
        <w:r>
          <w:rPr>
            <w:noProof/>
            <w:webHidden/>
          </w:rPr>
          <w:t>25</w:t>
        </w:r>
        <w:r>
          <w:rPr>
            <w:noProof/>
            <w:webHidden/>
          </w:rPr>
          <w:fldChar w:fldCharType="end"/>
        </w:r>
      </w:hyperlink>
    </w:p>
    <w:p w14:paraId="054AC38D" w14:textId="70E56874" w:rsidR="00471C82" w:rsidRDefault="00471C82">
      <w:pPr>
        <w:pStyle w:val="TOC1"/>
        <w:tabs>
          <w:tab w:val="left" w:pos="400"/>
        </w:tabs>
        <w:rPr>
          <w:rFonts w:asciiTheme="minorHAnsi" w:eastAsiaTheme="minorEastAsia" w:hAnsiTheme="minorHAnsi" w:cstheme="minorBidi"/>
          <w:noProof/>
          <w:color w:val="auto"/>
          <w:kern w:val="2"/>
          <w:sz w:val="24"/>
          <w:lang w:val="en-US" w:eastAsia="en-US"/>
          <w14:ligatures w14:val="standardContextual"/>
        </w:rPr>
      </w:pPr>
      <w:hyperlink w:anchor="_Toc193268322" w:history="1">
        <w:r w:rsidRPr="00087FDA">
          <w:rPr>
            <w:rStyle w:val="Hyperlink"/>
            <w:noProof/>
          </w:rPr>
          <w:t>3.</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Configuration and Extensions</w:t>
        </w:r>
        <w:r>
          <w:rPr>
            <w:noProof/>
            <w:webHidden/>
          </w:rPr>
          <w:tab/>
        </w:r>
        <w:r>
          <w:rPr>
            <w:noProof/>
            <w:webHidden/>
          </w:rPr>
          <w:fldChar w:fldCharType="begin"/>
        </w:r>
        <w:r>
          <w:rPr>
            <w:noProof/>
            <w:webHidden/>
          </w:rPr>
          <w:instrText xml:space="preserve"> PAGEREF _Toc193268322 \h </w:instrText>
        </w:r>
        <w:r>
          <w:rPr>
            <w:noProof/>
            <w:webHidden/>
          </w:rPr>
        </w:r>
        <w:r>
          <w:rPr>
            <w:noProof/>
            <w:webHidden/>
          </w:rPr>
          <w:fldChar w:fldCharType="separate"/>
        </w:r>
        <w:r>
          <w:rPr>
            <w:noProof/>
            <w:webHidden/>
          </w:rPr>
          <w:t>26</w:t>
        </w:r>
        <w:r>
          <w:rPr>
            <w:noProof/>
            <w:webHidden/>
          </w:rPr>
          <w:fldChar w:fldCharType="end"/>
        </w:r>
      </w:hyperlink>
    </w:p>
    <w:p w14:paraId="203CAD6D" w14:textId="01BE4910"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23" w:history="1">
        <w:r w:rsidRPr="00087FDA">
          <w:rPr>
            <w:rStyle w:val="Hyperlink"/>
            <w:noProof/>
          </w:rPr>
          <w:t>Product Configuration</w:t>
        </w:r>
        <w:r>
          <w:rPr>
            <w:noProof/>
            <w:webHidden/>
          </w:rPr>
          <w:tab/>
        </w:r>
        <w:r>
          <w:rPr>
            <w:noProof/>
            <w:webHidden/>
          </w:rPr>
          <w:fldChar w:fldCharType="begin"/>
        </w:r>
        <w:r>
          <w:rPr>
            <w:noProof/>
            <w:webHidden/>
          </w:rPr>
          <w:instrText xml:space="preserve"> PAGEREF _Toc193268323 \h </w:instrText>
        </w:r>
        <w:r>
          <w:rPr>
            <w:noProof/>
            <w:webHidden/>
          </w:rPr>
        </w:r>
        <w:r>
          <w:rPr>
            <w:noProof/>
            <w:webHidden/>
          </w:rPr>
          <w:fldChar w:fldCharType="separate"/>
        </w:r>
        <w:r>
          <w:rPr>
            <w:noProof/>
            <w:webHidden/>
          </w:rPr>
          <w:t>26</w:t>
        </w:r>
        <w:r>
          <w:rPr>
            <w:noProof/>
            <w:webHidden/>
          </w:rPr>
          <w:fldChar w:fldCharType="end"/>
        </w:r>
      </w:hyperlink>
    </w:p>
    <w:p w14:paraId="52D5E0B9" w14:textId="7AD1EAF7"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24" w:history="1">
        <w:r w:rsidRPr="00087FDA">
          <w:rPr>
            <w:rStyle w:val="Hyperlink"/>
            <w:noProof/>
          </w:rPr>
          <w:t>Extensibility Framework</w:t>
        </w:r>
        <w:r>
          <w:rPr>
            <w:noProof/>
            <w:webHidden/>
          </w:rPr>
          <w:tab/>
        </w:r>
        <w:r>
          <w:rPr>
            <w:noProof/>
            <w:webHidden/>
          </w:rPr>
          <w:fldChar w:fldCharType="begin"/>
        </w:r>
        <w:r>
          <w:rPr>
            <w:noProof/>
            <w:webHidden/>
          </w:rPr>
          <w:instrText xml:space="preserve"> PAGEREF _Toc193268324 \h </w:instrText>
        </w:r>
        <w:r>
          <w:rPr>
            <w:noProof/>
            <w:webHidden/>
          </w:rPr>
        </w:r>
        <w:r>
          <w:rPr>
            <w:noProof/>
            <w:webHidden/>
          </w:rPr>
          <w:fldChar w:fldCharType="separate"/>
        </w:r>
        <w:r>
          <w:rPr>
            <w:noProof/>
            <w:webHidden/>
          </w:rPr>
          <w:t>26</w:t>
        </w:r>
        <w:r>
          <w:rPr>
            <w:noProof/>
            <w:webHidden/>
          </w:rPr>
          <w:fldChar w:fldCharType="end"/>
        </w:r>
      </w:hyperlink>
    </w:p>
    <w:p w14:paraId="721B06E6" w14:textId="568D21F7"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25" w:history="1">
        <w:r w:rsidRPr="00087FDA">
          <w:rPr>
            <w:rStyle w:val="Hyperlink"/>
            <w:noProof/>
          </w:rPr>
          <w:t>Temenos Modular Workbench</w:t>
        </w:r>
        <w:r>
          <w:rPr>
            <w:noProof/>
            <w:webHidden/>
          </w:rPr>
          <w:tab/>
        </w:r>
        <w:r>
          <w:rPr>
            <w:noProof/>
            <w:webHidden/>
          </w:rPr>
          <w:fldChar w:fldCharType="begin"/>
        </w:r>
        <w:r>
          <w:rPr>
            <w:noProof/>
            <w:webHidden/>
          </w:rPr>
          <w:instrText xml:space="preserve"> PAGEREF _Toc193268325 \h </w:instrText>
        </w:r>
        <w:r>
          <w:rPr>
            <w:noProof/>
            <w:webHidden/>
          </w:rPr>
        </w:r>
        <w:r>
          <w:rPr>
            <w:noProof/>
            <w:webHidden/>
          </w:rPr>
          <w:fldChar w:fldCharType="separate"/>
        </w:r>
        <w:r>
          <w:rPr>
            <w:noProof/>
            <w:webHidden/>
          </w:rPr>
          <w:t>26</w:t>
        </w:r>
        <w:r>
          <w:rPr>
            <w:noProof/>
            <w:webHidden/>
          </w:rPr>
          <w:fldChar w:fldCharType="end"/>
        </w:r>
      </w:hyperlink>
    </w:p>
    <w:p w14:paraId="11E4A2C3" w14:textId="1AFA4E4A"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26" w:history="1">
        <w:r w:rsidRPr="00087FDA">
          <w:rPr>
            <w:rStyle w:val="Hyperlink"/>
            <w:noProof/>
          </w:rPr>
          <w:t>Business Logic Extensions using Java</w:t>
        </w:r>
        <w:r>
          <w:rPr>
            <w:noProof/>
            <w:webHidden/>
          </w:rPr>
          <w:tab/>
        </w:r>
        <w:r>
          <w:rPr>
            <w:noProof/>
            <w:webHidden/>
          </w:rPr>
          <w:fldChar w:fldCharType="begin"/>
        </w:r>
        <w:r>
          <w:rPr>
            <w:noProof/>
            <w:webHidden/>
          </w:rPr>
          <w:instrText xml:space="preserve"> PAGEREF _Toc193268326 \h </w:instrText>
        </w:r>
        <w:r>
          <w:rPr>
            <w:noProof/>
            <w:webHidden/>
          </w:rPr>
        </w:r>
        <w:r>
          <w:rPr>
            <w:noProof/>
            <w:webHidden/>
          </w:rPr>
          <w:fldChar w:fldCharType="separate"/>
        </w:r>
        <w:r>
          <w:rPr>
            <w:noProof/>
            <w:webHidden/>
          </w:rPr>
          <w:t>27</w:t>
        </w:r>
        <w:r>
          <w:rPr>
            <w:noProof/>
            <w:webHidden/>
          </w:rPr>
          <w:fldChar w:fldCharType="end"/>
        </w:r>
      </w:hyperlink>
    </w:p>
    <w:p w14:paraId="0B44DA66" w14:textId="0F4D51F9"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27" w:history="1">
        <w:r w:rsidRPr="00087FDA">
          <w:rPr>
            <w:rStyle w:val="Hyperlink"/>
            <w:noProof/>
          </w:rPr>
          <w:t>Extensibility Approach for Modular Solutions</w:t>
        </w:r>
        <w:r>
          <w:rPr>
            <w:noProof/>
            <w:webHidden/>
          </w:rPr>
          <w:tab/>
        </w:r>
        <w:r>
          <w:rPr>
            <w:noProof/>
            <w:webHidden/>
          </w:rPr>
          <w:fldChar w:fldCharType="begin"/>
        </w:r>
        <w:r>
          <w:rPr>
            <w:noProof/>
            <w:webHidden/>
          </w:rPr>
          <w:instrText xml:space="preserve"> PAGEREF _Toc193268327 \h </w:instrText>
        </w:r>
        <w:r>
          <w:rPr>
            <w:noProof/>
            <w:webHidden/>
          </w:rPr>
        </w:r>
        <w:r>
          <w:rPr>
            <w:noProof/>
            <w:webHidden/>
          </w:rPr>
          <w:fldChar w:fldCharType="separate"/>
        </w:r>
        <w:r>
          <w:rPr>
            <w:noProof/>
            <w:webHidden/>
          </w:rPr>
          <w:t>27</w:t>
        </w:r>
        <w:r>
          <w:rPr>
            <w:noProof/>
            <w:webHidden/>
          </w:rPr>
          <w:fldChar w:fldCharType="end"/>
        </w:r>
      </w:hyperlink>
    </w:p>
    <w:p w14:paraId="6B7B4070" w14:textId="241DC2C8" w:rsidR="00471C82" w:rsidRDefault="00471C82">
      <w:pPr>
        <w:pStyle w:val="TOC1"/>
        <w:tabs>
          <w:tab w:val="left" w:pos="400"/>
        </w:tabs>
        <w:rPr>
          <w:rFonts w:asciiTheme="minorHAnsi" w:eastAsiaTheme="minorEastAsia" w:hAnsiTheme="minorHAnsi" w:cstheme="minorBidi"/>
          <w:noProof/>
          <w:color w:val="auto"/>
          <w:kern w:val="2"/>
          <w:sz w:val="24"/>
          <w:lang w:val="en-US" w:eastAsia="en-US"/>
          <w14:ligatures w14:val="standardContextual"/>
        </w:rPr>
      </w:pPr>
      <w:hyperlink w:anchor="_Toc193268328" w:history="1">
        <w:r w:rsidRPr="00087FDA">
          <w:rPr>
            <w:rStyle w:val="Hyperlink"/>
            <w:noProof/>
          </w:rPr>
          <w:t>4.</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Integration Architecture</w:t>
        </w:r>
        <w:r>
          <w:rPr>
            <w:noProof/>
            <w:webHidden/>
          </w:rPr>
          <w:tab/>
        </w:r>
        <w:r>
          <w:rPr>
            <w:noProof/>
            <w:webHidden/>
          </w:rPr>
          <w:fldChar w:fldCharType="begin"/>
        </w:r>
        <w:r>
          <w:rPr>
            <w:noProof/>
            <w:webHidden/>
          </w:rPr>
          <w:instrText xml:space="preserve"> PAGEREF _Toc193268328 \h </w:instrText>
        </w:r>
        <w:r>
          <w:rPr>
            <w:noProof/>
            <w:webHidden/>
          </w:rPr>
        </w:r>
        <w:r>
          <w:rPr>
            <w:noProof/>
            <w:webHidden/>
          </w:rPr>
          <w:fldChar w:fldCharType="separate"/>
        </w:r>
        <w:r>
          <w:rPr>
            <w:noProof/>
            <w:webHidden/>
          </w:rPr>
          <w:t>28</w:t>
        </w:r>
        <w:r>
          <w:rPr>
            <w:noProof/>
            <w:webHidden/>
          </w:rPr>
          <w:fldChar w:fldCharType="end"/>
        </w:r>
      </w:hyperlink>
    </w:p>
    <w:p w14:paraId="7263EA2B" w14:textId="149758AD"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29" w:history="1">
        <w:r w:rsidRPr="00087FDA">
          <w:rPr>
            <w:rStyle w:val="Hyperlink"/>
            <w:noProof/>
          </w:rPr>
          <w:t>Integration Approach</w:t>
        </w:r>
        <w:r>
          <w:rPr>
            <w:noProof/>
            <w:webHidden/>
          </w:rPr>
          <w:tab/>
        </w:r>
        <w:r>
          <w:rPr>
            <w:noProof/>
            <w:webHidden/>
          </w:rPr>
          <w:fldChar w:fldCharType="begin"/>
        </w:r>
        <w:r>
          <w:rPr>
            <w:noProof/>
            <w:webHidden/>
          </w:rPr>
          <w:instrText xml:space="preserve"> PAGEREF _Toc193268329 \h </w:instrText>
        </w:r>
        <w:r>
          <w:rPr>
            <w:noProof/>
            <w:webHidden/>
          </w:rPr>
        </w:r>
        <w:r>
          <w:rPr>
            <w:noProof/>
            <w:webHidden/>
          </w:rPr>
          <w:fldChar w:fldCharType="separate"/>
        </w:r>
        <w:r>
          <w:rPr>
            <w:noProof/>
            <w:webHidden/>
          </w:rPr>
          <w:t>28</w:t>
        </w:r>
        <w:r>
          <w:rPr>
            <w:noProof/>
            <w:webHidden/>
          </w:rPr>
          <w:fldChar w:fldCharType="end"/>
        </w:r>
      </w:hyperlink>
    </w:p>
    <w:p w14:paraId="7E1B5998" w14:textId="0C2E8578"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0" w:history="1">
        <w:r w:rsidRPr="00087FDA">
          <w:rPr>
            <w:rStyle w:val="Hyperlink"/>
            <w:noProof/>
          </w:rPr>
          <w:t>Modular Banking APIs</w:t>
        </w:r>
        <w:r>
          <w:rPr>
            <w:noProof/>
            <w:webHidden/>
          </w:rPr>
          <w:tab/>
        </w:r>
        <w:r>
          <w:rPr>
            <w:noProof/>
            <w:webHidden/>
          </w:rPr>
          <w:fldChar w:fldCharType="begin"/>
        </w:r>
        <w:r>
          <w:rPr>
            <w:noProof/>
            <w:webHidden/>
          </w:rPr>
          <w:instrText xml:space="preserve"> PAGEREF _Toc193268330 \h </w:instrText>
        </w:r>
        <w:r>
          <w:rPr>
            <w:noProof/>
            <w:webHidden/>
          </w:rPr>
        </w:r>
        <w:r>
          <w:rPr>
            <w:noProof/>
            <w:webHidden/>
          </w:rPr>
          <w:fldChar w:fldCharType="separate"/>
        </w:r>
        <w:r>
          <w:rPr>
            <w:noProof/>
            <w:webHidden/>
          </w:rPr>
          <w:t>29</w:t>
        </w:r>
        <w:r>
          <w:rPr>
            <w:noProof/>
            <w:webHidden/>
          </w:rPr>
          <w:fldChar w:fldCharType="end"/>
        </w:r>
      </w:hyperlink>
    </w:p>
    <w:p w14:paraId="7A4924A9" w14:textId="07EC4214"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1" w:history="1">
        <w:r w:rsidRPr="00087FDA">
          <w:rPr>
            <w:rStyle w:val="Hyperlink"/>
            <w:noProof/>
          </w:rPr>
          <w:t>APIs for Deposits</w:t>
        </w:r>
        <w:r>
          <w:rPr>
            <w:noProof/>
            <w:webHidden/>
          </w:rPr>
          <w:tab/>
        </w:r>
        <w:r>
          <w:rPr>
            <w:noProof/>
            <w:webHidden/>
          </w:rPr>
          <w:fldChar w:fldCharType="begin"/>
        </w:r>
        <w:r>
          <w:rPr>
            <w:noProof/>
            <w:webHidden/>
          </w:rPr>
          <w:instrText xml:space="preserve"> PAGEREF _Toc193268331 \h </w:instrText>
        </w:r>
        <w:r>
          <w:rPr>
            <w:noProof/>
            <w:webHidden/>
          </w:rPr>
        </w:r>
        <w:r>
          <w:rPr>
            <w:noProof/>
            <w:webHidden/>
          </w:rPr>
          <w:fldChar w:fldCharType="separate"/>
        </w:r>
        <w:r>
          <w:rPr>
            <w:noProof/>
            <w:webHidden/>
          </w:rPr>
          <w:t>29</w:t>
        </w:r>
        <w:r>
          <w:rPr>
            <w:noProof/>
            <w:webHidden/>
          </w:rPr>
          <w:fldChar w:fldCharType="end"/>
        </w:r>
      </w:hyperlink>
    </w:p>
    <w:p w14:paraId="63105EC1" w14:textId="6F1E604F"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2" w:history="1">
        <w:r w:rsidRPr="00087FDA">
          <w:rPr>
            <w:rStyle w:val="Hyperlink"/>
            <w:noProof/>
          </w:rPr>
          <w:t>APIs for Retail Lending</w:t>
        </w:r>
        <w:r>
          <w:rPr>
            <w:noProof/>
            <w:webHidden/>
          </w:rPr>
          <w:tab/>
        </w:r>
        <w:r>
          <w:rPr>
            <w:noProof/>
            <w:webHidden/>
          </w:rPr>
          <w:fldChar w:fldCharType="begin"/>
        </w:r>
        <w:r>
          <w:rPr>
            <w:noProof/>
            <w:webHidden/>
          </w:rPr>
          <w:instrText xml:space="preserve"> PAGEREF _Toc193268332 \h </w:instrText>
        </w:r>
        <w:r>
          <w:rPr>
            <w:noProof/>
            <w:webHidden/>
          </w:rPr>
        </w:r>
        <w:r>
          <w:rPr>
            <w:noProof/>
            <w:webHidden/>
          </w:rPr>
          <w:fldChar w:fldCharType="separate"/>
        </w:r>
        <w:r>
          <w:rPr>
            <w:noProof/>
            <w:webHidden/>
          </w:rPr>
          <w:t>29</w:t>
        </w:r>
        <w:r>
          <w:rPr>
            <w:noProof/>
            <w:webHidden/>
          </w:rPr>
          <w:fldChar w:fldCharType="end"/>
        </w:r>
      </w:hyperlink>
    </w:p>
    <w:p w14:paraId="060FF998" w14:textId="784BA378"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3" w:history="1">
        <w:r w:rsidRPr="00087FDA">
          <w:rPr>
            <w:rStyle w:val="Hyperlink"/>
            <w:noProof/>
          </w:rPr>
          <w:t>Modular Banking Events</w:t>
        </w:r>
        <w:r>
          <w:rPr>
            <w:noProof/>
            <w:webHidden/>
          </w:rPr>
          <w:tab/>
        </w:r>
        <w:r>
          <w:rPr>
            <w:noProof/>
            <w:webHidden/>
          </w:rPr>
          <w:fldChar w:fldCharType="begin"/>
        </w:r>
        <w:r>
          <w:rPr>
            <w:noProof/>
            <w:webHidden/>
          </w:rPr>
          <w:instrText xml:space="preserve"> PAGEREF _Toc193268333 \h </w:instrText>
        </w:r>
        <w:r>
          <w:rPr>
            <w:noProof/>
            <w:webHidden/>
          </w:rPr>
        </w:r>
        <w:r>
          <w:rPr>
            <w:noProof/>
            <w:webHidden/>
          </w:rPr>
          <w:fldChar w:fldCharType="separate"/>
        </w:r>
        <w:r>
          <w:rPr>
            <w:noProof/>
            <w:webHidden/>
          </w:rPr>
          <w:t>30</w:t>
        </w:r>
        <w:r>
          <w:rPr>
            <w:noProof/>
            <w:webHidden/>
          </w:rPr>
          <w:fldChar w:fldCharType="end"/>
        </w:r>
      </w:hyperlink>
    </w:p>
    <w:p w14:paraId="2DE6E9C7" w14:textId="66F14103"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4" w:history="1">
        <w:r w:rsidRPr="00087FDA">
          <w:rPr>
            <w:rStyle w:val="Hyperlink"/>
            <w:noProof/>
          </w:rPr>
          <w:t>Events for Deposits</w:t>
        </w:r>
        <w:r>
          <w:rPr>
            <w:noProof/>
            <w:webHidden/>
          </w:rPr>
          <w:tab/>
        </w:r>
        <w:r>
          <w:rPr>
            <w:noProof/>
            <w:webHidden/>
          </w:rPr>
          <w:fldChar w:fldCharType="begin"/>
        </w:r>
        <w:r>
          <w:rPr>
            <w:noProof/>
            <w:webHidden/>
          </w:rPr>
          <w:instrText xml:space="preserve"> PAGEREF _Toc193268334 \h </w:instrText>
        </w:r>
        <w:r>
          <w:rPr>
            <w:noProof/>
            <w:webHidden/>
          </w:rPr>
        </w:r>
        <w:r>
          <w:rPr>
            <w:noProof/>
            <w:webHidden/>
          </w:rPr>
          <w:fldChar w:fldCharType="separate"/>
        </w:r>
        <w:r>
          <w:rPr>
            <w:noProof/>
            <w:webHidden/>
          </w:rPr>
          <w:t>30</w:t>
        </w:r>
        <w:r>
          <w:rPr>
            <w:noProof/>
            <w:webHidden/>
          </w:rPr>
          <w:fldChar w:fldCharType="end"/>
        </w:r>
      </w:hyperlink>
    </w:p>
    <w:p w14:paraId="0EA33B8E" w14:textId="59A2C02E"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5" w:history="1">
        <w:r w:rsidRPr="00087FDA">
          <w:rPr>
            <w:rStyle w:val="Hyperlink"/>
            <w:noProof/>
          </w:rPr>
          <w:t>Events for Retail Lending</w:t>
        </w:r>
        <w:r>
          <w:rPr>
            <w:noProof/>
            <w:webHidden/>
          </w:rPr>
          <w:tab/>
        </w:r>
        <w:r>
          <w:rPr>
            <w:noProof/>
            <w:webHidden/>
          </w:rPr>
          <w:fldChar w:fldCharType="begin"/>
        </w:r>
        <w:r>
          <w:rPr>
            <w:noProof/>
            <w:webHidden/>
          </w:rPr>
          <w:instrText xml:space="preserve"> PAGEREF _Toc193268335 \h </w:instrText>
        </w:r>
        <w:r>
          <w:rPr>
            <w:noProof/>
            <w:webHidden/>
          </w:rPr>
        </w:r>
        <w:r>
          <w:rPr>
            <w:noProof/>
            <w:webHidden/>
          </w:rPr>
          <w:fldChar w:fldCharType="separate"/>
        </w:r>
        <w:r>
          <w:rPr>
            <w:noProof/>
            <w:webHidden/>
          </w:rPr>
          <w:t>30</w:t>
        </w:r>
        <w:r>
          <w:rPr>
            <w:noProof/>
            <w:webHidden/>
          </w:rPr>
          <w:fldChar w:fldCharType="end"/>
        </w:r>
      </w:hyperlink>
    </w:p>
    <w:p w14:paraId="27307C45" w14:textId="3445FCBA"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6" w:history="1">
        <w:r w:rsidRPr="00087FDA">
          <w:rPr>
            <w:rStyle w:val="Hyperlink"/>
            <w:noProof/>
          </w:rPr>
          <w:t>Exporting Data</w:t>
        </w:r>
        <w:r>
          <w:rPr>
            <w:noProof/>
            <w:webHidden/>
          </w:rPr>
          <w:tab/>
        </w:r>
        <w:r>
          <w:rPr>
            <w:noProof/>
            <w:webHidden/>
          </w:rPr>
          <w:fldChar w:fldCharType="begin"/>
        </w:r>
        <w:r>
          <w:rPr>
            <w:noProof/>
            <w:webHidden/>
          </w:rPr>
          <w:instrText xml:space="preserve"> PAGEREF _Toc193268336 \h </w:instrText>
        </w:r>
        <w:r>
          <w:rPr>
            <w:noProof/>
            <w:webHidden/>
          </w:rPr>
        </w:r>
        <w:r>
          <w:rPr>
            <w:noProof/>
            <w:webHidden/>
          </w:rPr>
          <w:fldChar w:fldCharType="separate"/>
        </w:r>
        <w:r>
          <w:rPr>
            <w:noProof/>
            <w:webHidden/>
          </w:rPr>
          <w:t>31</w:t>
        </w:r>
        <w:r>
          <w:rPr>
            <w:noProof/>
            <w:webHidden/>
          </w:rPr>
          <w:fldChar w:fldCharType="end"/>
        </w:r>
      </w:hyperlink>
    </w:p>
    <w:p w14:paraId="0A1C3A10" w14:textId="7E398EF8"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7" w:history="1">
        <w:r w:rsidRPr="00087FDA">
          <w:rPr>
            <w:rStyle w:val="Hyperlink"/>
            <w:noProof/>
          </w:rPr>
          <w:t xml:space="preserve">Country specific variants of APIs and Events </w:t>
        </w:r>
        <w:r>
          <w:rPr>
            <w:noProof/>
            <w:webHidden/>
          </w:rPr>
          <w:tab/>
        </w:r>
        <w:r>
          <w:rPr>
            <w:noProof/>
            <w:webHidden/>
          </w:rPr>
          <w:fldChar w:fldCharType="begin"/>
        </w:r>
        <w:r>
          <w:rPr>
            <w:noProof/>
            <w:webHidden/>
          </w:rPr>
          <w:instrText xml:space="preserve"> PAGEREF _Toc193268337 \h </w:instrText>
        </w:r>
        <w:r>
          <w:rPr>
            <w:noProof/>
            <w:webHidden/>
          </w:rPr>
        </w:r>
        <w:r>
          <w:rPr>
            <w:noProof/>
            <w:webHidden/>
          </w:rPr>
          <w:fldChar w:fldCharType="separate"/>
        </w:r>
        <w:r>
          <w:rPr>
            <w:noProof/>
            <w:webHidden/>
          </w:rPr>
          <w:t>32</w:t>
        </w:r>
        <w:r>
          <w:rPr>
            <w:noProof/>
            <w:webHidden/>
          </w:rPr>
          <w:fldChar w:fldCharType="end"/>
        </w:r>
      </w:hyperlink>
    </w:p>
    <w:p w14:paraId="77EC26DD" w14:textId="63577BC9"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8" w:history="1">
        <w:r w:rsidRPr="00087FDA">
          <w:rPr>
            <w:rStyle w:val="Hyperlink"/>
            <w:noProof/>
          </w:rPr>
          <w:t>Internal Temenos Interfaces</w:t>
        </w:r>
        <w:r>
          <w:rPr>
            <w:noProof/>
            <w:webHidden/>
          </w:rPr>
          <w:tab/>
        </w:r>
        <w:r>
          <w:rPr>
            <w:noProof/>
            <w:webHidden/>
          </w:rPr>
          <w:fldChar w:fldCharType="begin"/>
        </w:r>
        <w:r>
          <w:rPr>
            <w:noProof/>
            <w:webHidden/>
          </w:rPr>
          <w:instrText xml:space="preserve"> PAGEREF _Toc193268338 \h </w:instrText>
        </w:r>
        <w:r>
          <w:rPr>
            <w:noProof/>
            <w:webHidden/>
          </w:rPr>
        </w:r>
        <w:r>
          <w:rPr>
            <w:noProof/>
            <w:webHidden/>
          </w:rPr>
          <w:fldChar w:fldCharType="separate"/>
        </w:r>
        <w:r>
          <w:rPr>
            <w:noProof/>
            <w:webHidden/>
          </w:rPr>
          <w:t>33</w:t>
        </w:r>
        <w:r>
          <w:rPr>
            <w:noProof/>
            <w:webHidden/>
          </w:rPr>
          <w:fldChar w:fldCharType="end"/>
        </w:r>
      </w:hyperlink>
    </w:p>
    <w:p w14:paraId="399BEF30" w14:textId="4ECCC6E5"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39" w:history="1">
        <w:r w:rsidRPr="00087FDA">
          <w:rPr>
            <w:rStyle w:val="Hyperlink"/>
            <w:noProof/>
          </w:rPr>
          <w:t>Interface between Retail Deposits and Retail Lending</w:t>
        </w:r>
        <w:r>
          <w:rPr>
            <w:noProof/>
            <w:webHidden/>
          </w:rPr>
          <w:tab/>
        </w:r>
        <w:r>
          <w:rPr>
            <w:noProof/>
            <w:webHidden/>
          </w:rPr>
          <w:fldChar w:fldCharType="begin"/>
        </w:r>
        <w:r>
          <w:rPr>
            <w:noProof/>
            <w:webHidden/>
          </w:rPr>
          <w:instrText xml:space="preserve"> PAGEREF _Toc193268339 \h </w:instrText>
        </w:r>
        <w:r>
          <w:rPr>
            <w:noProof/>
            <w:webHidden/>
          </w:rPr>
        </w:r>
        <w:r>
          <w:rPr>
            <w:noProof/>
            <w:webHidden/>
          </w:rPr>
          <w:fldChar w:fldCharType="separate"/>
        </w:r>
        <w:r>
          <w:rPr>
            <w:noProof/>
            <w:webHidden/>
          </w:rPr>
          <w:t>33</w:t>
        </w:r>
        <w:r>
          <w:rPr>
            <w:noProof/>
            <w:webHidden/>
          </w:rPr>
          <w:fldChar w:fldCharType="end"/>
        </w:r>
      </w:hyperlink>
    </w:p>
    <w:p w14:paraId="2E33C481" w14:textId="139F4286"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40" w:history="1">
        <w:r w:rsidRPr="00087FDA">
          <w:rPr>
            <w:rStyle w:val="Hyperlink"/>
            <w:noProof/>
          </w:rPr>
          <w:t>Interface between Enterprise Pricing and Deposits</w:t>
        </w:r>
        <w:r>
          <w:rPr>
            <w:noProof/>
            <w:webHidden/>
          </w:rPr>
          <w:tab/>
        </w:r>
        <w:r>
          <w:rPr>
            <w:noProof/>
            <w:webHidden/>
          </w:rPr>
          <w:fldChar w:fldCharType="begin"/>
        </w:r>
        <w:r>
          <w:rPr>
            <w:noProof/>
            <w:webHidden/>
          </w:rPr>
          <w:instrText xml:space="preserve"> PAGEREF _Toc193268340 \h </w:instrText>
        </w:r>
        <w:r>
          <w:rPr>
            <w:noProof/>
            <w:webHidden/>
          </w:rPr>
        </w:r>
        <w:r>
          <w:rPr>
            <w:noProof/>
            <w:webHidden/>
          </w:rPr>
          <w:fldChar w:fldCharType="separate"/>
        </w:r>
        <w:r>
          <w:rPr>
            <w:noProof/>
            <w:webHidden/>
          </w:rPr>
          <w:t>33</w:t>
        </w:r>
        <w:r>
          <w:rPr>
            <w:noProof/>
            <w:webHidden/>
          </w:rPr>
          <w:fldChar w:fldCharType="end"/>
        </w:r>
      </w:hyperlink>
    </w:p>
    <w:p w14:paraId="130647F5" w14:textId="550F6108" w:rsidR="00471C82" w:rsidRDefault="00471C82">
      <w:pPr>
        <w:pStyle w:val="TOC3"/>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41" w:history="1">
        <w:r w:rsidRPr="00087FDA">
          <w:rPr>
            <w:rStyle w:val="Hyperlink"/>
            <w:noProof/>
          </w:rPr>
          <w:t>Interface between Enterprise Pricing and Retail Lending</w:t>
        </w:r>
        <w:r>
          <w:rPr>
            <w:noProof/>
            <w:webHidden/>
          </w:rPr>
          <w:tab/>
        </w:r>
        <w:r>
          <w:rPr>
            <w:noProof/>
            <w:webHidden/>
          </w:rPr>
          <w:fldChar w:fldCharType="begin"/>
        </w:r>
        <w:r>
          <w:rPr>
            <w:noProof/>
            <w:webHidden/>
          </w:rPr>
          <w:instrText xml:space="preserve"> PAGEREF _Toc193268341 \h </w:instrText>
        </w:r>
        <w:r>
          <w:rPr>
            <w:noProof/>
            <w:webHidden/>
          </w:rPr>
        </w:r>
        <w:r>
          <w:rPr>
            <w:noProof/>
            <w:webHidden/>
          </w:rPr>
          <w:fldChar w:fldCharType="separate"/>
        </w:r>
        <w:r>
          <w:rPr>
            <w:noProof/>
            <w:webHidden/>
          </w:rPr>
          <w:t>33</w:t>
        </w:r>
        <w:r>
          <w:rPr>
            <w:noProof/>
            <w:webHidden/>
          </w:rPr>
          <w:fldChar w:fldCharType="end"/>
        </w:r>
      </w:hyperlink>
    </w:p>
    <w:p w14:paraId="7303333B" w14:textId="6E3C9F8B" w:rsidR="00471C82" w:rsidRDefault="00471C82">
      <w:pPr>
        <w:pStyle w:val="TOC1"/>
        <w:tabs>
          <w:tab w:val="left" w:pos="400"/>
        </w:tabs>
        <w:rPr>
          <w:rFonts w:asciiTheme="minorHAnsi" w:eastAsiaTheme="minorEastAsia" w:hAnsiTheme="minorHAnsi" w:cstheme="minorBidi"/>
          <w:noProof/>
          <w:color w:val="auto"/>
          <w:kern w:val="2"/>
          <w:sz w:val="24"/>
          <w:lang w:val="en-US" w:eastAsia="en-US"/>
          <w14:ligatures w14:val="standardContextual"/>
        </w:rPr>
      </w:pPr>
      <w:hyperlink w:anchor="_Toc193268342" w:history="1">
        <w:r w:rsidRPr="00087FDA">
          <w:rPr>
            <w:rStyle w:val="Hyperlink"/>
            <w:noProof/>
          </w:rPr>
          <w:t>5.</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DevOps</w:t>
        </w:r>
        <w:r>
          <w:rPr>
            <w:noProof/>
            <w:webHidden/>
          </w:rPr>
          <w:tab/>
        </w:r>
        <w:r>
          <w:rPr>
            <w:noProof/>
            <w:webHidden/>
          </w:rPr>
          <w:fldChar w:fldCharType="begin"/>
        </w:r>
        <w:r>
          <w:rPr>
            <w:noProof/>
            <w:webHidden/>
          </w:rPr>
          <w:instrText xml:space="preserve"> PAGEREF _Toc193268342 \h </w:instrText>
        </w:r>
        <w:r>
          <w:rPr>
            <w:noProof/>
            <w:webHidden/>
          </w:rPr>
        </w:r>
        <w:r>
          <w:rPr>
            <w:noProof/>
            <w:webHidden/>
          </w:rPr>
          <w:fldChar w:fldCharType="separate"/>
        </w:r>
        <w:r>
          <w:rPr>
            <w:noProof/>
            <w:webHidden/>
          </w:rPr>
          <w:t>34</w:t>
        </w:r>
        <w:r>
          <w:rPr>
            <w:noProof/>
            <w:webHidden/>
          </w:rPr>
          <w:fldChar w:fldCharType="end"/>
        </w:r>
      </w:hyperlink>
    </w:p>
    <w:p w14:paraId="5CD1453C" w14:textId="1FD395C0"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43" w:history="1">
        <w:r w:rsidRPr="00087FDA">
          <w:rPr>
            <w:rStyle w:val="Hyperlink"/>
            <w:noProof/>
          </w:rPr>
          <w:t>Packager</w:t>
        </w:r>
        <w:r>
          <w:rPr>
            <w:noProof/>
            <w:webHidden/>
          </w:rPr>
          <w:tab/>
        </w:r>
        <w:r>
          <w:rPr>
            <w:noProof/>
            <w:webHidden/>
          </w:rPr>
          <w:fldChar w:fldCharType="begin"/>
        </w:r>
        <w:r>
          <w:rPr>
            <w:noProof/>
            <w:webHidden/>
          </w:rPr>
          <w:instrText xml:space="preserve"> PAGEREF _Toc193268343 \h </w:instrText>
        </w:r>
        <w:r>
          <w:rPr>
            <w:noProof/>
            <w:webHidden/>
          </w:rPr>
        </w:r>
        <w:r>
          <w:rPr>
            <w:noProof/>
            <w:webHidden/>
          </w:rPr>
          <w:fldChar w:fldCharType="separate"/>
        </w:r>
        <w:r>
          <w:rPr>
            <w:noProof/>
            <w:webHidden/>
          </w:rPr>
          <w:t>34</w:t>
        </w:r>
        <w:r>
          <w:rPr>
            <w:noProof/>
            <w:webHidden/>
          </w:rPr>
          <w:fldChar w:fldCharType="end"/>
        </w:r>
      </w:hyperlink>
    </w:p>
    <w:p w14:paraId="6359F0BA" w14:textId="0E9C71BC"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44" w:history="1">
        <w:r w:rsidRPr="00087FDA">
          <w:rPr>
            <w:rStyle w:val="Hyperlink"/>
            <w:noProof/>
          </w:rPr>
          <w:t>Integration of Packager within Temenos Modular Workbench</w:t>
        </w:r>
        <w:r>
          <w:rPr>
            <w:noProof/>
            <w:webHidden/>
          </w:rPr>
          <w:tab/>
        </w:r>
        <w:r>
          <w:rPr>
            <w:noProof/>
            <w:webHidden/>
          </w:rPr>
          <w:fldChar w:fldCharType="begin"/>
        </w:r>
        <w:r>
          <w:rPr>
            <w:noProof/>
            <w:webHidden/>
          </w:rPr>
          <w:instrText xml:space="preserve"> PAGEREF _Toc193268344 \h </w:instrText>
        </w:r>
        <w:r>
          <w:rPr>
            <w:noProof/>
            <w:webHidden/>
          </w:rPr>
        </w:r>
        <w:r>
          <w:rPr>
            <w:noProof/>
            <w:webHidden/>
          </w:rPr>
          <w:fldChar w:fldCharType="separate"/>
        </w:r>
        <w:r>
          <w:rPr>
            <w:noProof/>
            <w:webHidden/>
          </w:rPr>
          <w:t>34</w:t>
        </w:r>
        <w:r>
          <w:rPr>
            <w:noProof/>
            <w:webHidden/>
          </w:rPr>
          <w:fldChar w:fldCharType="end"/>
        </w:r>
      </w:hyperlink>
    </w:p>
    <w:p w14:paraId="0C74F8EC" w14:textId="418A0FBD" w:rsidR="00471C82" w:rsidRDefault="00471C82">
      <w:pPr>
        <w:pStyle w:val="TOC1"/>
        <w:tabs>
          <w:tab w:val="left" w:pos="400"/>
        </w:tabs>
        <w:rPr>
          <w:rFonts w:asciiTheme="minorHAnsi" w:eastAsiaTheme="minorEastAsia" w:hAnsiTheme="minorHAnsi" w:cstheme="minorBidi"/>
          <w:noProof/>
          <w:color w:val="auto"/>
          <w:kern w:val="2"/>
          <w:sz w:val="24"/>
          <w:lang w:val="en-US" w:eastAsia="en-US"/>
          <w14:ligatures w14:val="standardContextual"/>
        </w:rPr>
      </w:pPr>
      <w:hyperlink w:anchor="_Toc193268345" w:history="1">
        <w:r w:rsidRPr="00087FDA">
          <w:rPr>
            <w:rStyle w:val="Hyperlink"/>
            <w:noProof/>
          </w:rPr>
          <w:t>6.</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Application Security</w:t>
        </w:r>
        <w:r>
          <w:rPr>
            <w:noProof/>
            <w:webHidden/>
          </w:rPr>
          <w:tab/>
        </w:r>
        <w:r>
          <w:rPr>
            <w:noProof/>
            <w:webHidden/>
          </w:rPr>
          <w:fldChar w:fldCharType="begin"/>
        </w:r>
        <w:r>
          <w:rPr>
            <w:noProof/>
            <w:webHidden/>
          </w:rPr>
          <w:instrText xml:space="preserve"> PAGEREF _Toc193268345 \h </w:instrText>
        </w:r>
        <w:r>
          <w:rPr>
            <w:noProof/>
            <w:webHidden/>
          </w:rPr>
        </w:r>
        <w:r>
          <w:rPr>
            <w:noProof/>
            <w:webHidden/>
          </w:rPr>
          <w:fldChar w:fldCharType="separate"/>
        </w:r>
        <w:r>
          <w:rPr>
            <w:noProof/>
            <w:webHidden/>
          </w:rPr>
          <w:t>35</w:t>
        </w:r>
        <w:r>
          <w:rPr>
            <w:noProof/>
            <w:webHidden/>
          </w:rPr>
          <w:fldChar w:fldCharType="end"/>
        </w:r>
      </w:hyperlink>
    </w:p>
    <w:p w14:paraId="7E7E380B" w14:textId="50D9165B"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46" w:history="1">
        <w:r w:rsidRPr="00087FDA">
          <w:rPr>
            <w:rStyle w:val="Hyperlink"/>
            <w:noProof/>
          </w:rPr>
          <w:t>Modular Banking approach to application security</w:t>
        </w:r>
        <w:r>
          <w:rPr>
            <w:noProof/>
            <w:webHidden/>
          </w:rPr>
          <w:tab/>
        </w:r>
        <w:r>
          <w:rPr>
            <w:noProof/>
            <w:webHidden/>
          </w:rPr>
          <w:fldChar w:fldCharType="begin"/>
        </w:r>
        <w:r>
          <w:rPr>
            <w:noProof/>
            <w:webHidden/>
          </w:rPr>
          <w:instrText xml:space="preserve"> PAGEREF _Toc193268346 \h </w:instrText>
        </w:r>
        <w:r>
          <w:rPr>
            <w:noProof/>
            <w:webHidden/>
          </w:rPr>
        </w:r>
        <w:r>
          <w:rPr>
            <w:noProof/>
            <w:webHidden/>
          </w:rPr>
          <w:fldChar w:fldCharType="separate"/>
        </w:r>
        <w:r>
          <w:rPr>
            <w:noProof/>
            <w:webHidden/>
          </w:rPr>
          <w:t>35</w:t>
        </w:r>
        <w:r>
          <w:rPr>
            <w:noProof/>
            <w:webHidden/>
          </w:rPr>
          <w:fldChar w:fldCharType="end"/>
        </w:r>
      </w:hyperlink>
    </w:p>
    <w:p w14:paraId="4B38F4AF" w14:textId="36AA8A56"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47" w:history="1">
        <w:r w:rsidRPr="00087FDA">
          <w:rPr>
            <w:rStyle w:val="Hyperlink"/>
            <w:noProof/>
          </w:rPr>
          <w:t>Authentication</w:t>
        </w:r>
        <w:r>
          <w:rPr>
            <w:noProof/>
            <w:webHidden/>
          </w:rPr>
          <w:tab/>
        </w:r>
        <w:r>
          <w:rPr>
            <w:noProof/>
            <w:webHidden/>
          </w:rPr>
          <w:fldChar w:fldCharType="begin"/>
        </w:r>
        <w:r>
          <w:rPr>
            <w:noProof/>
            <w:webHidden/>
          </w:rPr>
          <w:instrText xml:space="preserve"> PAGEREF _Toc193268347 \h </w:instrText>
        </w:r>
        <w:r>
          <w:rPr>
            <w:noProof/>
            <w:webHidden/>
          </w:rPr>
        </w:r>
        <w:r>
          <w:rPr>
            <w:noProof/>
            <w:webHidden/>
          </w:rPr>
          <w:fldChar w:fldCharType="separate"/>
        </w:r>
        <w:r>
          <w:rPr>
            <w:noProof/>
            <w:webHidden/>
          </w:rPr>
          <w:t>35</w:t>
        </w:r>
        <w:r>
          <w:rPr>
            <w:noProof/>
            <w:webHidden/>
          </w:rPr>
          <w:fldChar w:fldCharType="end"/>
        </w:r>
      </w:hyperlink>
    </w:p>
    <w:p w14:paraId="630FAC9F" w14:textId="24CF8CAF"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48" w:history="1">
        <w:r w:rsidRPr="00087FDA">
          <w:rPr>
            <w:rStyle w:val="Hyperlink"/>
            <w:noProof/>
          </w:rPr>
          <w:t>Authorization</w:t>
        </w:r>
        <w:r>
          <w:rPr>
            <w:noProof/>
            <w:webHidden/>
          </w:rPr>
          <w:tab/>
        </w:r>
        <w:r>
          <w:rPr>
            <w:noProof/>
            <w:webHidden/>
          </w:rPr>
          <w:fldChar w:fldCharType="begin"/>
        </w:r>
        <w:r>
          <w:rPr>
            <w:noProof/>
            <w:webHidden/>
          </w:rPr>
          <w:instrText xml:space="preserve"> PAGEREF _Toc193268348 \h </w:instrText>
        </w:r>
        <w:r>
          <w:rPr>
            <w:noProof/>
            <w:webHidden/>
          </w:rPr>
        </w:r>
        <w:r>
          <w:rPr>
            <w:noProof/>
            <w:webHidden/>
          </w:rPr>
          <w:fldChar w:fldCharType="separate"/>
        </w:r>
        <w:r>
          <w:rPr>
            <w:noProof/>
            <w:webHidden/>
          </w:rPr>
          <w:t>36</w:t>
        </w:r>
        <w:r>
          <w:rPr>
            <w:noProof/>
            <w:webHidden/>
          </w:rPr>
          <w:fldChar w:fldCharType="end"/>
        </w:r>
      </w:hyperlink>
    </w:p>
    <w:p w14:paraId="6B5E41CD" w14:textId="2733F0B1"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49" w:history="1">
        <w:r w:rsidRPr="00087FDA">
          <w:rPr>
            <w:rStyle w:val="Hyperlink"/>
            <w:noProof/>
          </w:rPr>
          <w:t>Encryption</w:t>
        </w:r>
        <w:r>
          <w:rPr>
            <w:noProof/>
            <w:webHidden/>
          </w:rPr>
          <w:tab/>
        </w:r>
        <w:r>
          <w:rPr>
            <w:noProof/>
            <w:webHidden/>
          </w:rPr>
          <w:fldChar w:fldCharType="begin"/>
        </w:r>
        <w:r>
          <w:rPr>
            <w:noProof/>
            <w:webHidden/>
          </w:rPr>
          <w:instrText xml:space="preserve"> PAGEREF _Toc193268349 \h </w:instrText>
        </w:r>
        <w:r>
          <w:rPr>
            <w:noProof/>
            <w:webHidden/>
          </w:rPr>
        </w:r>
        <w:r>
          <w:rPr>
            <w:noProof/>
            <w:webHidden/>
          </w:rPr>
          <w:fldChar w:fldCharType="separate"/>
        </w:r>
        <w:r>
          <w:rPr>
            <w:noProof/>
            <w:webHidden/>
          </w:rPr>
          <w:t>36</w:t>
        </w:r>
        <w:r>
          <w:rPr>
            <w:noProof/>
            <w:webHidden/>
          </w:rPr>
          <w:fldChar w:fldCharType="end"/>
        </w:r>
      </w:hyperlink>
    </w:p>
    <w:p w14:paraId="1A0F40D9" w14:textId="4A83BE0E" w:rsidR="00471C82" w:rsidRDefault="00471C82">
      <w:pPr>
        <w:pStyle w:val="TOC1"/>
        <w:tabs>
          <w:tab w:val="left" w:pos="400"/>
        </w:tabs>
        <w:rPr>
          <w:rFonts w:asciiTheme="minorHAnsi" w:eastAsiaTheme="minorEastAsia" w:hAnsiTheme="minorHAnsi" w:cstheme="minorBidi"/>
          <w:noProof/>
          <w:color w:val="auto"/>
          <w:kern w:val="2"/>
          <w:sz w:val="24"/>
          <w:lang w:val="en-US" w:eastAsia="en-US"/>
          <w14:ligatures w14:val="standardContextual"/>
        </w:rPr>
      </w:pPr>
      <w:hyperlink w:anchor="_Toc193268350" w:history="1">
        <w:r w:rsidRPr="00087FDA">
          <w:rPr>
            <w:rStyle w:val="Hyperlink"/>
            <w:noProof/>
          </w:rPr>
          <w:t>7.</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Observability</w:t>
        </w:r>
        <w:r>
          <w:rPr>
            <w:noProof/>
            <w:webHidden/>
          </w:rPr>
          <w:tab/>
        </w:r>
        <w:r>
          <w:rPr>
            <w:noProof/>
            <w:webHidden/>
          </w:rPr>
          <w:fldChar w:fldCharType="begin"/>
        </w:r>
        <w:r>
          <w:rPr>
            <w:noProof/>
            <w:webHidden/>
          </w:rPr>
          <w:instrText xml:space="preserve"> PAGEREF _Toc193268350 \h </w:instrText>
        </w:r>
        <w:r>
          <w:rPr>
            <w:noProof/>
            <w:webHidden/>
          </w:rPr>
        </w:r>
        <w:r>
          <w:rPr>
            <w:noProof/>
            <w:webHidden/>
          </w:rPr>
          <w:fldChar w:fldCharType="separate"/>
        </w:r>
        <w:r>
          <w:rPr>
            <w:noProof/>
            <w:webHidden/>
          </w:rPr>
          <w:t>37</w:t>
        </w:r>
        <w:r>
          <w:rPr>
            <w:noProof/>
            <w:webHidden/>
          </w:rPr>
          <w:fldChar w:fldCharType="end"/>
        </w:r>
      </w:hyperlink>
    </w:p>
    <w:p w14:paraId="5637838C" w14:textId="31D99F85" w:rsidR="00471C82" w:rsidRDefault="00471C82">
      <w:pPr>
        <w:pStyle w:val="TOC1"/>
        <w:tabs>
          <w:tab w:val="left" w:pos="400"/>
        </w:tabs>
        <w:rPr>
          <w:rFonts w:asciiTheme="minorHAnsi" w:eastAsiaTheme="minorEastAsia" w:hAnsiTheme="minorHAnsi" w:cstheme="minorBidi"/>
          <w:noProof/>
          <w:color w:val="auto"/>
          <w:kern w:val="2"/>
          <w:sz w:val="24"/>
          <w:lang w:val="en-US" w:eastAsia="en-US"/>
          <w14:ligatures w14:val="standardContextual"/>
        </w:rPr>
      </w:pPr>
      <w:hyperlink w:anchor="_Toc193268351" w:history="1">
        <w:r w:rsidRPr="00087FDA">
          <w:rPr>
            <w:rStyle w:val="Hyperlink"/>
            <w:noProof/>
          </w:rPr>
          <w:t>8.</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Implementation Approach</w:t>
        </w:r>
        <w:r>
          <w:rPr>
            <w:noProof/>
            <w:webHidden/>
          </w:rPr>
          <w:tab/>
        </w:r>
        <w:r>
          <w:rPr>
            <w:noProof/>
            <w:webHidden/>
          </w:rPr>
          <w:fldChar w:fldCharType="begin"/>
        </w:r>
        <w:r>
          <w:rPr>
            <w:noProof/>
            <w:webHidden/>
          </w:rPr>
          <w:instrText xml:space="preserve"> PAGEREF _Toc193268351 \h </w:instrText>
        </w:r>
        <w:r>
          <w:rPr>
            <w:noProof/>
            <w:webHidden/>
          </w:rPr>
        </w:r>
        <w:r>
          <w:rPr>
            <w:noProof/>
            <w:webHidden/>
          </w:rPr>
          <w:fldChar w:fldCharType="separate"/>
        </w:r>
        <w:r>
          <w:rPr>
            <w:noProof/>
            <w:webHidden/>
          </w:rPr>
          <w:t>38</w:t>
        </w:r>
        <w:r>
          <w:rPr>
            <w:noProof/>
            <w:webHidden/>
          </w:rPr>
          <w:fldChar w:fldCharType="end"/>
        </w:r>
      </w:hyperlink>
    </w:p>
    <w:p w14:paraId="2ABE6CF9" w14:textId="5785800A" w:rsidR="00471C82" w:rsidRDefault="00471C82">
      <w:pPr>
        <w:pStyle w:val="TOC1"/>
        <w:tabs>
          <w:tab w:val="left" w:pos="400"/>
        </w:tabs>
        <w:rPr>
          <w:rFonts w:asciiTheme="minorHAnsi" w:eastAsiaTheme="minorEastAsia" w:hAnsiTheme="minorHAnsi" w:cstheme="minorBidi"/>
          <w:noProof/>
          <w:color w:val="auto"/>
          <w:kern w:val="2"/>
          <w:sz w:val="24"/>
          <w:lang w:val="en-US" w:eastAsia="en-US"/>
          <w14:ligatures w14:val="standardContextual"/>
        </w:rPr>
      </w:pPr>
      <w:hyperlink w:anchor="_Toc193268352" w:history="1">
        <w:r w:rsidRPr="00087FDA">
          <w:rPr>
            <w:rStyle w:val="Hyperlink"/>
            <w:noProof/>
          </w:rPr>
          <w:t>9.</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Data Migration</w:t>
        </w:r>
        <w:r>
          <w:rPr>
            <w:noProof/>
            <w:webHidden/>
          </w:rPr>
          <w:tab/>
        </w:r>
        <w:r>
          <w:rPr>
            <w:noProof/>
            <w:webHidden/>
          </w:rPr>
          <w:fldChar w:fldCharType="begin"/>
        </w:r>
        <w:r>
          <w:rPr>
            <w:noProof/>
            <w:webHidden/>
          </w:rPr>
          <w:instrText xml:space="preserve"> PAGEREF _Toc193268352 \h </w:instrText>
        </w:r>
        <w:r>
          <w:rPr>
            <w:noProof/>
            <w:webHidden/>
          </w:rPr>
        </w:r>
        <w:r>
          <w:rPr>
            <w:noProof/>
            <w:webHidden/>
          </w:rPr>
          <w:fldChar w:fldCharType="separate"/>
        </w:r>
        <w:r>
          <w:rPr>
            <w:noProof/>
            <w:webHidden/>
          </w:rPr>
          <w:t>39</w:t>
        </w:r>
        <w:r>
          <w:rPr>
            <w:noProof/>
            <w:webHidden/>
          </w:rPr>
          <w:fldChar w:fldCharType="end"/>
        </w:r>
      </w:hyperlink>
    </w:p>
    <w:p w14:paraId="66676180" w14:textId="5D65E0AA" w:rsidR="00471C82" w:rsidRDefault="00471C82">
      <w:pPr>
        <w:pStyle w:val="TOC1"/>
        <w:tabs>
          <w:tab w:val="left" w:pos="1000"/>
        </w:tabs>
        <w:rPr>
          <w:rFonts w:asciiTheme="minorHAnsi" w:eastAsiaTheme="minorEastAsia" w:hAnsiTheme="minorHAnsi" w:cstheme="minorBidi"/>
          <w:noProof/>
          <w:color w:val="auto"/>
          <w:kern w:val="2"/>
          <w:sz w:val="24"/>
          <w:lang w:val="en-US" w:eastAsia="en-US"/>
          <w14:ligatures w14:val="standardContextual"/>
        </w:rPr>
      </w:pPr>
      <w:hyperlink w:anchor="_Toc193268353" w:history="1">
        <w:r w:rsidRPr="00087FDA">
          <w:rPr>
            <w:rStyle w:val="Hyperlink"/>
            <w:noProof/>
          </w:rPr>
          <w:t>10.</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Go Live Considerations</w:t>
        </w:r>
        <w:r>
          <w:rPr>
            <w:noProof/>
            <w:webHidden/>
          </w:rPr>
          <w:tab/>
        </w:r>
        <w:r>
          <w:rPr>
            <w:noProof/>
            <w:webHidden/>
          </w:rPr>
          <w:fldChar w:fldCharType="begin"/>
        </w:r>
        <w:r>
          <w:rPr>
            <w:noProof/>
            <w:webHidden/>
          </w:rPr>
          <w:instrText xml:space="preserve"> PAGEREF _Toc193268353 \h </w:instrText>
        </w:r>
        <w:r>
          <w:rPr>
            <w:noProof/>
            <w:webHidden/>
          </w:rPr>
        </w:r>
        <w:r>
          <w:rPr>
            <w:noProof/>
            <w:webHidden/>
          </w:rPr>
          <w:fldChar w:fldCharType="separate"/>
        </w:r>
        <w:r>
          <w:rPr>
            <w:noProof/>
            <w:webHidden/>
          </w:rPr>
          <w:t>40</w:t>
        </w:r>
        <w:r>
          <w:rPr>
            <w:noProof/>
            <w:webHidden/>
          </w:rPr>
          <w:fldChar w:fldCharType="end"/>
        </w:r>
      </w:hyperlink>
    </w:p>
    <w:p w14:paraId="27144B8F" w14:textId="5E1FD9DF" w:rsidR="00471C82" w:rsidRDefault="00471C82">
      <w:pPr>
        <w:pStyle w:val="TOC1"/>
        <w:tabs>
          <w:tab w:val="left" w:pos="1000"/>
        </w:tabs>
        <w:rPr>
          <w:rFonts w:asciiTheme="minorHAnsi" w:eastAsiaTheme="minorEastAsia" w:hAnsiTheme="minorHAnsi" w:cstheme="minorBidi"/>
          <w:noProof/>
          <w:color w:val="auto"/>
          <w:kern w:val="2"/>
          <w:sz w:val="24"/>
          <w:lang w:val="en-US" w:eastAsia="en-US"/>
          <w14:ligatures w14:val="standardContextual"/>
        </w:rPr>
      </w:pPr>
      <w:hyperlink w:anchor="_Toc193268354" w:history="1">
        <w:r w:rsidRPr="00087FDA">
          <w:rPr>
            <w:rStyle w:val="Hyperlink"/>
            <w:noProof/>
          </w:rPr>
          <w:t>11.</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Application Support</w:t>
        </w:r>
        <w:r>
          <w:rPr>
            <w:noProof/>
            <w:webHidden/>
          </w:rPr>
          <w:tab/>
        </w:r>
        <w:r>
          <w:rPr>
            <w:noProof/>
            <w:webHidden/>
          </w:rPr>
          <w:fldChar w:fldCharType="begin"/>
        </w:r>
        <w:r>
          <w:rPr>
            <w:noProof/>
            <w:webHidden/>
          </w:rPr>
          <w:instrText xml:space="preserve"> PAGEREF _Toc193268354 \h </w:instrText>
        </w:r>
        <w:r>
          <w:rPr>
            <w:noProof/>
            <w:webHidden/>
          </w:rPr>
        </w:r>
        <w:r>
          <w:rPr>
            <w:noProof/>
            <w:webHidden/>
          </w:rPr>
          <w:fldChar w:fldCharType="separate"/>
        </w:r>
        <w:r>
          <w:rPr>
            <w:noProof/>
            <w:webHidden/>
          </w:rPr>
          <w:t>41</w:t>
        </w:r>
        <w:r>
          <w:rPr>
            <w:noProof/>
            <w:webHidden/>
          </w:rPr>
          <w:fldChar w:fldCharType="end"/>
        </w:r>
      </w:hyperlink>
    </w:p>
    <w:p w14:paraId="50A3818B" w14:textId="4635C64D" w:rsidR="00471C82" w:rsidRDefault="00471C82">
      <w:pPr>
        <w:pStyle w:val="TOC1"/>
        <w:tabs>
          <w:tab w:val="left" w:pos="1000"/>
        </w:tabs>
        <w:rPr>
          <w:rFonts w:asciiTheme="minorHAnsi" w:eastAsiaTheme="minorEastAsia" w:hAnsiTheme="minorHAnsi" w:cstheme="minorBidi"/>
          <w:noProof/>
          <w:color w:val="auto"/>
          <w:kern w:val="2"/>
          <w:sz w:val="24"/>
          <w:lang w:val="en-US" w:eastAsia="en-US"/>
          <w14:ligatures w14:val="standardContextual"/>
        </w:rPr>
      </w:pPr>
      <w:hyperlink w:anchor="_Toc193268355" w:history="1">
        <w:r w:rsidRPr="00087FDA">
          <w:rPr>
            <w:rStyle w:val="Hyperlink"/>
            <w:noProof/>
          </w:rPr>
          <w:t>12.</w:t>
        </w:r>
        <w:r>
          <w:rPr>
            <w:rFonts w:asciiTheme="minorHAnsi" w:eastAsiaTheme="minorEastAsia" w:hAnsiTheme="minorHAnsi" w:cstheme="minorBidi"/>
            <w:noProof/>
            <w:color w:val="auto"/>
            <w:kern w:val="2"/>
            <w:sz w:val="24"/>
            <w:lang w:val="en-US" w:eastAsia="en-US"/>
            <w14:ligatures w14:val="standardContextual"/>
          </w:rPr>
          <w:tab/>
        </w:r>
        <w:r w:rsidRPr="00087FDA">
          <w:rPr>
            <w:rStyle w:val="Hyperlink"/>
            <w:noProof/>
          </w:rPr>
          <w:t>Upgradeability</w:t>
        </w:r>
        <w:r>
          <w:rPr>
            <w:noProof/>
            <w:webHidden/>
          </w:rPr>
          <w:tab/>
        </w:r>
        <w:r>
          <w:rPr>
            <w:noProof/>
            <w:webHidden/>
          </w:rPr>
          <w:fldChar w:fldCharType="begin"/>
        </w:r>
        <w:r>
          <w:rPr>
            <w:noProof/>
            <w:webHidden/>
          </w:rPr>
          <w:instrText xml:space="preserve"> PAGEREF _Toc193268355 \h </w:instrText>
        </w:r>
        <w:r>
          <w:rPr>
            <w:noProof/>
            <w:webHidden/>
          </w:rPr>
        </w:r>
        <w:r>
          <w:rPr>
            <w:noProof/>
            <w:webHidden/>
          </w:rPr>
          <w:fldChar w:fldCharType="separate"/>
        </w:r>
        <w:r>
          <w:rPr>
            <w:noProof/>
            <w:webHidden/>
          </w:rPr>
          <w:t>42</w:t>
        </w:r>
        <w:r>
          <w:rPr>
            <w:noProof/>
            <w:webHidden/>
          </w:rPr>
          <w:fldChar w:fldCharType="end"/>
        </w:r>
      </w:hyperlink>
    </w:p>
    <w:p w14:paraId="2BAD8E1C" w14:textId="7C91CC63" w:rsidR="00471C82" w:rsidRDefault="00471C82">
      <w:pPr>
        <w:pStyle w:val="TOC1"/>
        <w:rPr>
          <w:rFonts w:asciiTheme="minorHAnsi" w:eastAsiaTheme="minorEastAsia" w:hAnsiTheme="minorHAnsi" w:cstheme="minorBidi"/>
          <w:noProof/>
          <w:color w:val="auto"/>
          <w:kern w:val="2"/>
          <w:sz w:val="24"/>
          <w:lang w:val="en-US" w:eastAsia="en-US"/>
          <w14:ligatures w14:val="standardContextual"/>
        </w:rPr>
      </w:pPr>
      <w:hyperlink w:anchor="_Toc193268356" w:history="1">
        <w:r w:rsidRPr="00087FDA">
          <w:rPr>
            <w:rStyle w:val="Hyperlink"/>
            <w:noProof/>
          </w:rPr>
          <w:t>Appendix 1: Additional details on modular architecture</w:t>
        </w:r>
        <w:r>
          <w:rPr>
            <w:noProof/>
            <w:webHidden/>
          </w:rPr>
          <w:tab/>
        </w:r>
        <w:r>
          <w:rPr>
            <w:noProof/>
            <w:webHidden/>
          </w:rPr>
          <w:fldChar w:fldCharType="begin"/>
        </w:r>
        <w:r>
          <w:rPr>
            <w:noProof/>
            <w:webHidden/>
          </w:rPr>
          <w:instrText xml:space="preserve"> PAGEREF _Toc193268356 \h </w:instrText>
        </w:r>
        <w:r>
          <w:rPr>
            <w:noProof/>
            <w:webHidden/>
          </w:rPr>
        </w:r>
        <w:r>
          <w:rPr>
            <w:noProof/>
            <w:webHidden/>
          </w:rPr>
          <w:fldChar w:fldCharType="separate"/>
        </w:r>
        <w:r>
          <w:rPr>
            <w:noProof/>
            <w:webHidden/>
          </w:rPr>
          <w:t>43</w:t>
        </w:r>
        <w:r>
          <w:rPr>
            <w:noProof/>
            <w:webHidden/>
          </w:rPr>
          <w:fldChar w:fldCharType="end"/>
        </w:r>
      </w:hyperlink>
    </w:p>
    <w:p w14:paraId="3C318F21" w14:textId="515B7278"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57" w:history="1">
        <w:r w:rsidRPr="00087FDA">
          <w:rPr>
            <w:rStyle w:val="Hyperlink"/>
            <w:noProof/>
          </w:rPr>
          <w:t>Deposits</w:t>
        </w:r>
        <w:r>
          <w:rPr>
            <w:noProof/>
            <w:webHidden/>
          </w:rPr>
          <w:tab/>
        </w:r>
        <w:r>
          <w:rPr>
            <w:noProof/>
            <w:webHidden/>
          </w:rPr>
          <w:fldChar w:fldCharType="begin"/>
        </w:r>
        <w:r>
          <w:rPr>
            <w:noProof/>
            <w:webHidden/>
          </w:rPr>
          <w:instrText xml:space="preserve"> PAGEREF _Toc193268357 \h </w:instrText>
        </w:r>
        <w:r>
          <w:rPr>
            <w:noProof/>
            <w:webHidden/>
          </w:rPr>
        </w:r>
        <w:r>
          <w:rPr>
            <w:noProof/>
            <w:webHidden/>
          </w:rPr>
          <w:fldChar w:fldCharType="separate"/>
        </w:r>
        <w:r>
          <w:rPr>
            <w:noProof/>
            <w:webHidden/>
          </w:rPr>
          <w:t>43</w:t>
        </w:r>
        <w:r>
          <w:rPr>
            <w:noProof/>
            <w:webHidden/>
          </w:rPr>
          <w:fldChar w:fldCharType="end"/>
        </w:r>
      </w:hyperlink>
    </w:p>
    <w:p w14:paraId="544CBF5A" w14:textId="572D1AD6"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58" w:history="1">
        <w:r w:rsidRPr="00087FDA">
          <w:rPr>
            <w:rStyle w:val="Hyperlink"/>
            <w:noProof/>
          </w:rPr>
          <w:t>Retail Lending</w:t>
        </w:r>
        <w:r>
          <w:rPr>
            <w:noProof/>
            <w:webHidden/>
          </w:rPr>
          <w:tab/>
        </w:r>
        <w:r>
          <w:rPr>
            <w:noProof/>
            <w:webHidden/>
          </w:rPr>
          <w:fldChar w:fldCharType="begin"/>
        </w:r>
        <w:r>
          <w:rPr>
            <w:noProof/>
            <w:webHidden/>
          </w:rPr>
          <w:instrText xml:space="preserve"> PAGEREF _Toc193268358 \h </w:instrText>
        </w:r>
        <w:r>
          <w:rPr>
            <w:noProof/>
            <w:webHidden/>
          </w:rPr>
        </w:r>
        <w:r>
          <w:rPr>
            <w:noProof/>
            <w:webHidden/>
          </w:rPr>
          <w:fldChar w:fldCharType="separate"/>
        </w:r>
        <w:r>
          <w:rPr>
            <w:noProof/>
            <w:webHidden/>
          </w:rPr>
          <w:t>43</w:t>
        </w:r>
        <w:r>
          <w:rPr>
            <w:noProof/>
            <w:webHidden/>
          </w:rPr>
          <w:fldChar w:fldCharType="end"/>
        </w:r>
      </w:hyperlink>
    </w:p>
    <w:p w14:paraId="1F55BBC9" w14:textId="53581CC6"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59" w:history="1">
        <w:r w:rsidRPr="00087FDA">
          <w:rPr>
            <w:rStyle w:val="Hyperlink"/>
            <w:noProof/>
          </w:rPr>
          <w:t>Payments</w:t>
        </w:r>
        <w:r>
          <w:rPr>
            <w:noProof/>
            <w:webHidden/>
          </w:rPr>
          <w:tab/>
        </w:r>
        <w:r>
          <w:rPr>
            <w:noProof/>
            <w:webHidden/>
          </w:rPr>
          <w:fldChar w:fldCharType="begin"/>
        </w:r>
        <w:r>
          <w:rPr>
            <w:noProof/>
            <w:webHidden/>
          </w:rPr>
          <w:instrText xml:space="preserve"> PAGEREF _Toc193268359 \h </w:instrText>
        </w:r>
        <w:r>
          <w:rPr>
            <w:noProof/>
            <w:webHidden/>
          </w:rPr>
        </w:r>
        <w:r>
          <w:rPr>
            <w:noProof/>
            <w:webHidden/>
          </w:rPr>
          <w:fldChar w:fldCharType="separate"/>
        </w:r>
        <w:r>
          <w:rPr>
            <w:noProof/>
            <w:webHidden/>
          </w:rPr>
          <w:t>43</w:t>
        </w:r>
        <w:r>
          <w:rPr>
            <w:noProof/>
            <w:webHidden/>
          </w:rPr>
          <w:fldChar w:fldCharType="end"/>
        </w:r>
      </w:hyperlink>
    </w:p>
    <w:p w14:paraId="3711CA90" w14:textId="28E1151D"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60" w:history="1">
        <w:r w:rsidRPr="00087FDA">
          <w:rPr>
            <w:rStyle w:val="Hyperlink"/>
            <w:noProof/>
          </w:rPr>
          <w:t>Limits</w:t>
        </w:r>
        <w:r>
          <w:rPr>
            <w:noProof/>
            <w:webHidden/>
          </w:rPr>
          <w:tab/>
        </w:r>
        <w:r>
          <w:rPr>
            <w:noProof/>
            <w:webHidden/>
          </w:rPr>
          <w:fldChar w:fldCharType="begin"/>
        </w:r>
        <w:r>
          <w:rPr>
            <w:noProof/>
            <w:webHidden/>
          </w:rPr>
          <w:instrText xml:space="preserve"> PAGEREF _Toc193268360 \h </w:instrText>
        </w:r>
        <w:r>
          <w:rPr>
            <w:noProof/>
            <w:webHidden/>
          </w:rPr>
        </w:r>
        <w:r>
          <w:rPr>
            <w:noProof/>
            <w:webHidden/>
          </w:rPr>
          <w:fldChar w:fldCharType="separate"/>
        </w:r>
        <w:r>
          <w:rPr>
            <w:noProof/>
            <w:webHidden/>
          </w:rPr>
          <w:t>43</w:t>
        </w:r>
        <w:r>
          <w:rPr>
            <w:noProof/>
            <w:webHidden/>
          </w:rPr>
          <w:fldChar w:fldCharType="end"/>
        </w:r>
      </w:hyperlink>
    </w:p>
    <w:p w14:paraId="4094C729" w14:textId="79B3876E"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61" w:history="1">
        <w:r w:rsidRPr="00087FDA">
          <w:rPr>
            <w:rStyle w:val="Hyperlink"/>
            <w:noProof/>
          </w:rPr>
          <w:t>Sub-Ledger</w:t>
        </w:r>
        <w:r>
          <w:rPr>
            <w:noProof/>
            <w:webHidden/>
          </w:rPr>
          <w:tab/>
        </w:r>
        <w:r>
          <w:rPr>
            <w:noProof/>
            <w:webHidden/>
          </w:rPr>
          <w:fldChar w:fldCharType="begin"/>
        </w:r>
        <w:r>
          <w:rPr>
            <w:noProof/>
            <w:webHidden/>
          </w:rPr>
          <w:instrText xml:space="preserve"> PAGEREF _Toc193268361 \h </w:instrText>
        </w:r>
        <w:r>
          <w:rPr>
            <w:noProof/>
            <w:webHidden/>
          </w:rPr>
        </w:r>
        <w:r>
          <w:rPr>
            <w:noProof/>
            <w:webHidden/>
          </w:rPr>
          <w:fldChar w:fldCharType="separate"/>
        </w:r>
        <w:r>
          <w:rPr>
            <w:noProof/>
            <w:webHidden/>
          </w:rPr>
          <w:t>43</w:t>
        </w:r>
        <w:r>
          <w:rPr>
            <w:noProof/>
            <w:webHidden/>
          </w:rPr>
          <w:fldChar w:fldCharType="end"/>
        </w:r>
      </w:hyperlink>
    </w:p>
    <w:p w14:paraId="26A9495C" w14:textId="233A0EC5" w:rsidR="00471C82" w:rsidRDefault="00471C82">
      <w:pPr>
        <w:pStyle w:val="TOC2"/>
        <w:tabs>
          <w:tab w:val="right" w:leader="dot" w:pos="9736"/>
        </w:tabs>
        <w:rPr>
          <w:rFonts w:asciiTheme="minorHAnsi" w:eastAsiaTheme="minorEastAsia" w:hAnsiTheme="minorHAnsi" w:cstheme="minorBidi"/>
          <w:noProof/>
          <w:color w:val="auto"/>
          <w:kern w:val="2"/>
          <w:sz w:val="24"/>
          <w:lang w:val="en-US" w:eastAsia="en-US"/>
          <w14:ligatures w14:val="standardContextual"/>
        </w:rPr>
      </w:pPr>
      <w:hyperlink w:anchor="_Toc193268362" w:history="1">
        <w:r w:rsidRPr="00087FDA">
          <w:rPr>
            <w:rStyle w:val="Hyperlink"/>
            <w:noProof/>
          </w:rPr>
          <w:t>Market and Reference Data</w:t>
        </w:r>
        <w:r>
          <w:rPr>
            <w:noProof/>
            <w:webHidden/>
          </w:rPr>
          <w:tab/>
        </w:r>
        <w:r>
          <w:rPr>
            <w:noProof/>
            <w:webHidden/>
          </w:rPr>
          <w:fldChar w:fldCharType="begin"/>
        </w:r>
        <w:r>
          <w:rPr>
            <w:noProof/>
            <w:webHidden/>
          </w:rPr>
          <w:instrText xml:space="preserve"> PAGEREF _Toc193268362 \h </w:instrText>
        </w:r>
        <w:r>
          <w:rPr>
            <w:noProof/>
            <w:webHidden/>
          </w:rPr>
        </w:r>
        <w:r>
          <w:rPr>
            <w:noProof/>
            <w:webHidden/>
          </w:rPr>
          <w:fldChar w:fldCharType="separate"/>
        </w:r>
        <w:r>
          <w:rPr>
            <w:noProof/>
            <w:webHidden/>
          </w:rPr>
          <w:t>43</w:t>
        </w:r>
        <w:r>
          <w:rPr>
            <w:noProof/>
            <w:webHidden/>
          </w:rPr>
          <w:fldChar w:fldCharType="end"/>
        </w:r>
      </w:hyperlink>
    </w:p>
    <w:p w14:paraId="29FC4302" w14:textId="4770239D" w:rsidR="00084D6D" w:rsidRPr="007A2D63" w:rsidRDefault="0009565F" w:rsidP="0080032E">
      <w:pPr>
        <w:rPr>
          <w:color w:val="283275" w:themeColor="accent1"/>
        </w:rPr>
      </w:pPr>
      <w:r w:rsidRPr="007A2D63">
        <w:rPr>
          <w:color w:val="283275" w:themeColor="accent1"/>
        </w:rPr>
        <w:fldChar w:fldCharType="end"/>
      </w:r>
    </w:p>
    <w:p w14:paraId="29FC4303" w14:textId="77777777" w:rsidR="00084D6D" w:rsidRDefault="00084D6D" w:rsidP="0080032E"/>
    <w:p w14:paraId="29FC4304" w14:textId="77777777" w:rsidR="00084D6D" w:rsidRDefault="00881A76" w:rsidP="0080032E">
      <w:pPr>
        <w:pStyle w:val="Heading1"/>
      </w:pPr>
      <w:r>
        <w:br w:type="page"/>
      </w:r>
      <w:bookmarkStart w:id="10" w:name="_Toc183344121"/>
      <w:bookmarkStart w:id="11" w:name="_Toc183344268"/>
      <w:bookmarkStart w:id="12" w:name="_Toc183344331"/>
      <w:bookmarkStart w:id="13" w:name="_Toc183344401"/>
      <w:bookmarkStart w:id="14" w:name="_Toc183344865"/>
      <w:bookmarkStart w:id="15" w:name="_Toc183346297"/>
      <w:bookmarkStart w:id="16" w:name="_Toc183346365"/>
      <w:bookmarkStart w:id="17" w:name="_Toc193268275"/>
      <w:r>
        <w:lastRenderedPageBreak/>
        <w:t>Document History</w:t>
      </w:r>
      <w:bookmarkEnd w:id="10"/>
      <w:bookmarkEnd w:id="11"/>
      <w:bookmarkEnd w:id="12"/>
      <w:bookmarkEnd w:id="13"/>
      <w:bookmarkEnd w:id="14"/>
      <w:bookmarkEnd w:id="15"/>
      <w:bookmarkEnd w:id="16"/>
      <w:bookmarkEnd w:id="17"/>
    </w:p>
    <w:p w14:paraId="29FC4305" w14:textId="77777777" w:rsidR="00084D6D" w:rsidRPr="00CC00C3" w:rsidRDefault="00084D6D" w:rsidP="0080032E"/>
    <w:tbl>
      <w:tblPr>
        <w:tblStyle w:val="Temenos2022Word"/>
        <w:tblW w:w="9413" w:type="dxa"/>
        <w:tblLook w:val="01E0" w:firstRow="1" w:lastRow="1" w:firstColumn="1" w:lastColumn="1" w:noHBand="0" w:noVBand="0"/>
      </w:tblPr>
      <w:tblGrid>
        <w:gridCol w:w="3176"/>
        <w:gridCol w:w="3199"/>
        <w:gridCol w:w="3038"/>
      </w:tblGrid>
      <w:tr w:rsidR="00084D6D" w:rsidRPr="008F73EC" w14:paraId="29FC4309" w14:textId="77777777" w:rsidTr="008675F6">
        <w:tc>
          <w:tcPr>
            <w:tcW w:w="3176" w:type="dxa"/>
          </w:tcPr>
          <w:p w14:paraId="29FC4306" w14:textId="77777777" w:rsidR="00084D6D" w:rsidRPr="009F4678" w:rsidRDefault="00881A76" w:rsidP="0080032E">
            <w:pPr>
              <w:rPr>
                <w:b/>
                <w:bCs/>
              </w:rPr>
            </w:pPr>
            <w:r w:rsidRPr="009F4678">
              <w:rPr>
                <w:b/>
                <w:bCs/>
              </w:rPr>
              <w:t>Author</w:t>
            </w:r>
          </w:p>
        </w:tc>
        <w:tc>
          <w:tcPr>
            <w:tcW w:w="3199" w:type="dxa"/>
          </w:tcPr>
          <w:p w14:paraId="29FC4307" w14:textId="77777777" w:rsidR="00084D6D" w:rsidRPr="009F4678" w:rsidRDefault="00881A76" w:rsidP="0031393A">
            <w:pPr>
              <w:rPr>
                <w:b/>
                <w:bCs/>
              </w:rPr>
            </w:pPr>
            <w:r w:rsidRPr="009F4678">
              <w:rPr>
                <w:b/>
                <w:bCs/>
              </w:rPr>
              <w:t>Version</w:t>
            </w:r>
          </w:p>
        </w:tc>
        <w:tc>
          <w:tcPr>
            <w:tcW w:w="3038" w:type="dxa"/>
          </w:tcPr>
          <w:p w14:paraId="29FC4308" w14:textId="77777777" w:rsidR="00084D6D" w:rsidRPr="009F4678" w:rsidRDefault="00881A76" w:rsidP="0080032E">
            <w:pPr>
              <w:rPr>
                <w:b/>
                <w:bCs/>
              </w:rPr>
            </w:pPr>
            <w:r w:rsidRPr="009F4678">
              <w:rPr>
                <w:b/>
                <w:bCs/>
              </w:rPr>
              <w:t>Date</w:t>
            </w:r>
          </w:p>
        </w:tc>
      </w:tr>
      <w:tr w:rsidR="00084D6D" w:rsidRPr="008F73EC" w14:paraId="29FC430D" w14:textId="77777777" w:rsidTr="008675F6">
        <w:tc>
          <w:tcPr>
            <w:tcW w:w="3176" w:type="dxa"/>
          </w:tcPr>
          <w:p w14:paraId="29FC430A" w14:textId="05BE3BB2" w:rsidR="00084D6D" w:rsidRPr="00CC00C3" w:rsidRDefault="008E4C01" w:rsidP="0080032E">
            <w:r>
              <w:t>George Panagiotopoulos</w:t>
            </w:r>
          </w:p>
        </w:tc>
        <w:tc>
          <w:tcPr>
            <w:tcW w:w="3199" w:type="dxa"/>
          </w:tcPr>
          <w:p w14:paraId="29FC430B" w14:textId="53054208" w:rsidR="00084D6D" w:rsidRPr="00CC00C3" w:rsidRDefault="008E4C01" w:rsidP="0080032E">
            <w:r>
              <w:t>0.1</w:t>
            </w:r>
          </w:p>
        </w:tc>
        <w:tc>
          <w:tcPr>
            <w:tcW w:w="3038" w:type="dxa"/>
          </w:tcPr>
          <w:p w14:paraId="29FC430C" w14:textId="7DFC1A44" w:rsidR="00B6573B" w:rsidRPr="00CC00C3" w:rsidRDefault="008E4C01" w:rsidP="0080032E">
            <w:r>
              <w:t>28 January 2025</w:t>
            </w:r>
            <w:r w:rsidR="00881A76" w:rsidRPr="00CC00C3">
              <w:t xml:space="preserve"> </w:t>
            </w:r>
          </w:p>
        </w:tc>
      </w:tr>
      <w:tr w:rsidR="00B6573B" w:rsidRPr="008F73EC" w14:paraId="16E78897" w14:textId="77777777" w:rsidTr="008675F6">
        <w:tc>
          <w:tcPr>
            <w:tcW w:w="3176" w:type="dxa"/>
          </w:tcPr>
          <w:p w14:paraId="5787E535" w14:textId="77777777" w:rsidR="00B6573B" w:rsidRDefault="00B6573B" w:rsidP="0080032E"/>
        </w:tc>
        <w:tc>
          <w:tcPr>
            <w:tcW w:w="3199" w:type="dxa"/>
          </w:tcPr>
          <w:p w14:paraId="137112CD" w14:textId="777027DF" w:rsidR="00B6573B" w:rsidRDefault="00B6573B" w:rsidP="0080032E">
            <w:r>
              <w:t>0.2</w:t>
            </w:r>
          </w:p>
        </w:tc>
        <w:tc>
          <w:tcPr>
            <w:tcW w:w="3038" w:type="dxa"/>
          </w:tcPr>
          <w:p w14:paraId="73EAEF34" w14:textId="11C01A80" w:rsidR="00B6573B" w:rsidRDefault="00894EBC" w:rsidP="0080032E">
            <w:r>
              <w:t>02 February 2025</w:t>
            </w:r>
          </w:p>
        </w:tc>
      </w:tr>
    </w:tbl>
    <w:p w14:paraId="29FC430E" w14:textId="77777777" w:rsidR="00084D6D" w:rsidRDefault="00084D6D" w:rsidP="0080032E"/>
    <w:p w14:paraId="5C8C3476" w14:textId="77777777" w:rsidR="00894EBC" w:rsidRPr="00E37E31" w:rsidRDefault="00894EBC" w:rsidP="0080032E"/>
    <w:p w14:paraId="29FC430F" w14:textId="77777777" w:rsidR="00084D6D" w:rsidRPr="009F4678" w:rsidRDefault="00881A76" w:rsidP="0080032E">
      <w:pPr>
        <w:rPr>
          <w:b/>
          <w:bCs/>
        </w:rPr>
      </w:pPr>
      <w:r w:rsidRPr="009F4678">
        <w:rPr>
          <w:b/>
          <w:bCs/>
        </w:rPr>
        <w:t>Comments:</w:t>
      </w:r>
    </w:p>
    <w:tbl>
      <w:tblPr>
        <w:tblStyle w:val="Temenos2022Word"/>
        <w:tblW w:w="0" w:type="auto"/>
        <w:tblLook w:val="01E0" w:firstRow="1" w:lastRow="1" w:firstColumn="1" w:lastColumn="1" w:noHBand="0" w:noVBand="0"/>
      </w:tblPr>
      <w:tblGrid>
        <w:gridCol w:w="9413"/>
      </w:tblGrid>
      <w:tr w:rsidR="00084D6D" w:rsidRPr="008F73EC" w14:paraId="29FC4311" w14:textId="77777777" w:rsidTr="008675F6">
        <w:tc>
          <w:tcPr>
            <w:tcW w:w="9413" w:type="dxa"/>
          </w:tcPr>
          <w:p w14:paraId="29FC4310" w14:textId="58DA32E0" w:rsidR="00084D6D" w:rsidRPr="00CC00C3" w:rsidRDefault="008E4C01" w:rsidP="0080032E">
            <w:r>
              <w:t>This is a design document for Retail Modular Banking. It outlines all required information about how Temenos</w:t>
            </w:r>
          </w:p>
        </w:tc>
      </w:tr>
      <w:tr w:rsidR="00084D6D" w:rsidRPr="008F73EC" w14:paraId="29FC4313" w14:textId="77777777" w:rsidTr="008675F6">
        <w:tc>
          <w:tcPr>
            <w:tcW w:w="9413" w:type="dxa"/>
          </w:tcPr>
          <w:p w14:paraId="29FC4312" w14:textId="4419F0F8" w:rsidR="00084D6D" w:rsidRPr="008F73EC" w:rsidRDefault="008E4C01" w:rsidP="0080032E">
            <w:pPr>
              <w:rPr>
                <w:rFonts w:cs="Arial"/>
              </w:rPr>
            </w:pPr>
            <w:r>
              <w:rPr>
                <w:rFonts w:cs="Arial"/>
              </w:rPr>
              <w:t>applications are refactored to offer Core Banking services with granular footprint</w:t>
            </w:r>
          </w:p>
        </w:tc>
      </w:tr>
      <w:tr w:rsidR="00084D6D" w:rsidRPr="008F73EC" w14:paraId="29FC4315" w14:textId="77777777" w:rsidTr="008675F6">
        <w:tc>
          <w:tcPr>
            <w:tcW w:w="9413" w:type="dxa"/>
          </w:tcPr>
          <w:p w14:paraId="29FC4314" w14:textId="122E7C99" w:rsidR="00084D6D" w:rsidRPr="008F73EC" w:rsidRDefault="00894EBC" w:rsidP="0080032E">
            <w:pPr>
              <w:rPr>
                <w:rFonts w:cs="Arial"/>
              </w:rPr>
            </w:pPr>
            <w:r w:rsidRPr="009C234E">
              <w:rPr>
                <w:rFonts w:cs="Arial"/>
                <w:color w:val="FF0000"/>
              </w:rPr>
              <w:t>V0.2 includes comments in red about discussion points, gaps</w:t>
            </w:r>
            <w:r w:rsidR="009C234E" w:rsidRPr="009C234E">
              <w:rPr>
                <w:rFonts w:cs="Arial"/>
                <w:color w:val="FF0000"/>
              </w:rPr>
              <w:t xml:space="preserve"> and design logic</w:t>
            </w:r>
            <w:r w:rsidR="009C234E">
              <w:rPr>
                <w:rFonts w:cs="Arial"/>
                <w:color w:val="FF0000"/>
              </w:rPr>
              <w:t xml:space="preserve">. It is an internal document only </w:t>
            </w:r>
          </w:p>
        </w:tc>
      </w:tr>
    </w:tbl>
    <w:p w14:paraId="3D529907" w14:textId="5AB7F5D2" w:rsidR="00723F21" w:rsidRPr="009C234E" w:rsidRDefault="009C234E" w:rsidP="009C234E">
      <w:pPr>
        <w:rPr>
          <w:color w:val="FF0000"/>
        </w:rPr>
      </w:pPr>
      <w:r>
        <w:rPr>
          <w:color w:val="FF0000"/>
        </w:rPr>
        <w:t xml:space="preserve">to facilitate the planning process. All comments in red must be replaced by the actual </w:t>
      </w:r>
      <w:r w:rsidR="001D1EF4">
        <w:rPr>
          <w:color w:val="FF0000"/>
        </w:rPr>
        <w:t>plan once available</w:t>
      </w:r>
    </w:p>
    <w:p w14:paraId="039788BD" w14:textId="77777777" w:rsidR="00A57487" w:rsidRDefault="00A57487" w:rsidP="00A57487"/>
    <w:p w14:paraId="387E7A8E" w14:textId="77777777" w:rsidR="00A57487" w:rsidRDefault="00A57487" w:rsidP="00A57487"/>
    <w:p w14:paraId="464DAADA" w14:textId="77777777" w:rsidR="00A57487" w:rsidRDefault="00A57487" w:rsidP="00A57487"/>
    <w:p w14:paraId="1A4267EC" w14:textId="77777777" w:rsidR="00A57487" w:rsidRDefault="00A57487" w:rsidP="00A57487"/>
    <w:p w14:paraId="1AC91A98" w14:textId="77777777" w:rsidR="00A57487" w:rsidRDefault="00A57487" w:rsidP="00A57487"/>
    <w:p w14:paraId="23800BD8" w14:textId="77777777" w:rsidR="00A57487" w:rsidRDefault="00A57487" w:rsidP="00A57487"/>
    <w:p w14:paraId="4C37620D" w14:textId="77777777" w:rsidR="00A57487" w:rsidRDefault="00A57487" w:rsidP="00A57487"/>
    <w:p w14:paraId="78CA9017" w14:textId="77777777" w:rsidR="00A57487" w:rsidRDefault="00A57487" w:rsidP="00A57487"/>
    <w:p w14:paraId="35AD4AC0" w14:textId="77777777" w:rsidR="00A57487" w:rsidRDefault="00A57487" w:rsidP="00A57487"/>
    <w:p w14:paraId="6F73C7B5" w14:textId="77777777" w:rsidR="00A57487" w:rsidRDefault="00A57487" w:rsidP="00A57487"/>
    <w:p w14:paraId="62A125A1" w14:textId="77777777" w:rsidR="00A57487" w:rsidRDefault="00A57487" w:rsidP="00A57487"/>
    <w:p w14:paraId="7D12F24A" w14:textId="77777777" w:rsidR="00A57487" w:rsidRDefault="00A57487" w:rsidP="00A57487"/>
    <w:p w14:paraId="4512172C" w14:textId="77777777" w:rsidR="00A57487" w:rsidRDefault="00A57487" w:rsidP="00A57487"/>
    <w:p w14:paraId="13B2E682" w14:textId="77777777" w:rsidR="00A57487" w:rsidRDefault="00A57487" w:rsidP="00A57487"/>
    <w:p w14:paraId="62D42CD8" w14:textId="77777777" w:rsidR="00A57487" w:rsidRDefault="00A57487" w:rsidP="00A57487"/>
    <w:p w14:paraId="44CB4B22" w14:textId="77777777" w:rsidR="00A57487" w:rsidRDefault="00A57487" w:rsidP="00A57487"/>
    <w:p w14:paraId="2BB288B8" w14:textId="77777777" w:rsidR="00A57487" w:rsidRDefault="00A57487" w:rsidP="00A57487"/>
    <w:p w14:paraId="0D7BDA5F" w14:textId="77777777" w:rsidR="00A57487" w:rsidRDefault="00A57487" w:rsidP="00A57487"/>
    <w:p w14:paraId="20F32995" w14:textId="77777777" w:rsidR="00A57487" w:rsidRDefault="00A57487" w:rsidP="00A57487"/>
    <w:p w14:paraId="281FE510" w14:textId="77777777" w:rsidR="00A57487" w:rsidRDefault="00A57487" w:rsidP="00A57487"/>
    <w:p w14:paraId="1B0E8961" w14:textId="77777777" w:rsidR="00A57487" w:rsidRDefault="00A57487" w:rsidP="00A57487"/>
    <w:p w14:paraId="550F591D" w14:textId="77777777" w:rsidR="00A57487" w:rsidRDefault="00A57487" w:rsidP="00A57487"/>
    <w:p w14:paraId="061496AF" w14:textId="77777777" w:rsidR="00A57487" w:rsidRDefault="00A57487" w:rsidP="00A57487"/>
    <w:p w14:paraId="2287E08D" w14:textId="77777777" w:rsidR="00A57487" w:rsidRDefault="00A57487" w:rsidP="00A57487"/>
    <w:p w14:paraId="7AFD5BFA" w14:textId="77777777" w:rsidR="00A57487" w:rsidRDefault="00A57487" w:rsidP="00A57487"/>
    <w:p w14:paraId="072C4E60" w14:textId="4230F89F" w:rsidR="00A57487" w:rsidRDefault="008E4C01" w:rsidP="00A57487">
      <w:pPr>
        <w:pStyle w:val="Heading1"/>
      </w:pPr>
      <w:bookmarkStart w:id="18" w:name="_Toc193268276"/>
      <w:r>
        <w:t>Introduction</w:t>
      </w:r>
      <w:bookmarkEnd w:id="18"/>
    </w:p>
    <w:p w14:paraId="0FDAC031" w14:textId="77777777" w:rsidR="008E4C01" w:rsidRDefault="008E4C01" w:rsidP="008E4C01"/>
    <w:p w14:paraId="3D07A7F2" w14:textId="4F1F9426" w:rsidR="008E4C01" w:rsidRPr="008E4C01" w:rsidRDefault="008E4C01" w:rsidP="008E4C01">
      <w:pPr>
        <w:jc w:val="both"/>
        <w:rPr>
          <w:lang w:val="en-US"/>
        </w:rPr>
      </w:pPr>
      <w:r w:rsidRPr="008E4C01">
        <w:rPr>
          <w:lang w:val="en-US"/>
        </w:rPr>
        <w:t>In the year 2025, Temenos stands as a leading global vendor in the banking software sector, renowned for its innovative and robust solutions. At the heart of Temenos' offerings lies its flagship product: Core Banking, a solution that has evolved significantly over the decades. Initially known as EBS (Electronic Banking System), the product underwent several transformations, including iterations such as Globus, T24, T24 Transact, and ultimately Transact. These evolutions reflect Temenos' commitment to adapting to the ever-changing demands of the banking industry.</w:t>
      </w:r>
    </w:p>
    <w:p w14:paraId="717F7B91" w14:textId="09835DF5" w:rsidR="008E4C01" w:rsidRPr="008E4C01" w:rsidRDefault="008E4C01" w:rsidP="008E4C01">
      <w:pPr>
        <w:jc w:val="both"/>
        <w:rPr>
          <w:lang w:val="en-US"/>
        </w:rPr>
      </w:pPr>
      <w:r w:rsidRPr="008E4C01">
        <w:rPr>
          <w:lang w:val="en-US"/>
        </w:rPr>
        <w:t>The scope of Core Banking expanded steadily over its history, initially encompassing a broad array of features that went beyond traditional Core Banking functionalities. However, by 2018, with the launch of T24 Transact, a strategic shift began. The solution started to streamline its focus, reducing its footprint and moving towards a more modular approach. This period saw the externalization of non-core functionalities into adjacent solutions, each with distinct architectural boundaries.</w:t>
      </w:r>
    </w:p>
    <w:p w14:paraId="1B71AF64" w14:textId="0FB845EA" w:rsidR="008E4C01" w:rsidRPr="008E4C01" w:rsidRDefault="008E4C01" w:rsidP="008E4C01">
      <w:pPr>
        <w:jc w:val="both"/>
        <w:rPr>
          <w:lang w:val="en-US"/>
        </w:rPr>
      </w:pPr>
      <w:r w:rsidRPr="008E4C01">
        <w:rPr>
          <w:lang w:val="en-US"/>
        </w:rPr>
        <w:t xml:space="preserve">The journey toward modularity intensified in 2022-23 with an initiative to </w:t>
      </w:r>
      <w:proofErr w:type="spellStart"/>
      <w:r w:rsidRPr="008E4C01">
        <w:rPr>
          <w:lang w:val="en-US"/>
        </w:rPr>
        <w:t>refactor</w:t>
      </w:r>
      <w:proofErr w:type="spellEnd"/>
      <w:r w:rsidRPr="008E4C01">
        <w:rPr>
          <w:lang w:val="en-US"/>
        </w:rPr>
        <w:t xml:space="preserve"> Core Banking into more granular services, offering specialized functionalities. The initial vision for this transformation was encapsulated in the "Composable Banking" blueprint. However, after several experimental phases and learning from past efforts, Temenos rebranded its approach as "Modular Banking" in 2025.</w:t>
      </w:r>
    </w:p>
    <w:p w14:paraId="1DDA314B" w14:textId="7692F54C" w:rsidR="008E4C01" w:rsidRPr="008E4C01" w:rsidRDefault="008E4C01" w:rsidP="008E4C01">
      <w:pPr>
        <w:jc w:val="both"/>
        <w:rPr>
          <w:lang w:val="en-US"/>
        </w:rPr>
      </w:pPr>
      <w:r w:rsidRPr="1717148A">
        <w:rPr>
          <w:lang w:val="en-US"/>
        </w:rPr>
        <w:t xml:space="preserve">Modular Banking embodies a refined strategy, focusing on delivering Core Banking functionalities through discrete, reusable modules. This approach not only aligns with industry trends towards flexibility and scalability but also addresses the complexities of modern banking operations more effectively. The first phase of this initiative introduces two key services: </w:t>
      </w:r>
      <w:commentRangeStart w:id="19"/>
      <w:commentRangeStart w:id="20"/>
      <w:commentRangeStart w:id="21"/>
      <w:commentRangeStart w:id="22"/>
      <w:r w:rsidRPr="1717148A">
        <w:rPr>
          <w:lang w:val="en-US"/>
        </w:rPr>
        <w:t xml:space="preserve">"Retail </w:t>
      </w:r>
      <w:r w:rsidR="00FE3651" w:rsidRPr="1717148A">
        <w:rPr>
          <w:lang w:val="en-US"/>
        </w:rPr>
        <w:t>Deposits</w:t>
      </w:r>
      <w:r w:rsidRPr="1717148A">
        <w:rPr>
          <w:lang w:val="en-US"/>
        </w:rPr>
        <w:t>" and "Retail Lending."</w:t>
      </w:r>
      <w:commentRangeEnd w:id="19"/>
      <w:r>
        <w:rPr>
          <w:rStyle w:val="CommentReference"/>
        </w:rPr>
        <w:commentReference w:id="19"/>
      </w:r>
      <w:commentRangeEnd w:id="20"/>
      <w:r w:rsidR="001D4489">
        <w:rPr>
          <w:rStyle w:val="CommentReference"/>
        </w:rPr>
        <w:commentReference w:id="20"/>
      </w:r>
      <w:commentRangeEnd w:id="21"/>
      <w:r w:rsidR="00C34FD5">
        <w:rPr>
          <w:rStyle w:val="CommentReference"/>
        </w:rPr>
        <w:commentReference w:id="21"/>
      </w:r>
      <w:commentRangeEnd w:id="22"/>
      <w:r w:rsidR="0001306D">
        <w:rPr>
          <w:rStyle w:val="CommentReference"/>
        </w:rPr>
        <w:commentReference w:id="22"/>
      </w:r>
      <w:r w:rsidRPr="1717148A">
        <w:rPr>
          <w:lang w:val="en-US"/>
        </w:rPr>
        <w:t xml:space="preserve"> These services exemplify the modular approach by providing focused functionalities tailored to retail banking needs.</w:t>
      </w:r>
    </w:p>
    <w:p w14:paraId="6AB466E1" w14:textId="340E58F1" w:rsidR="008E4C01" w:rsidRDefault="008E4C01" w:rsidP="008E4C01">
      <w:pPr>
        <w:jc w:val="both"/>
        <w:rPr>
          <w:lang w:val="en-US"/>
        </w:rPr>
      </w:pPr>
      <w:r w:rsidRPr="008E4C01">
        <w:rPr>
          <w:lang w:val="en-US"/>
        </w:rPr>
        <w:t>This document outlines the architectural blueprint, design considerations, and implementation strategies for Temenos' Modular Banking solutions, setting the stage for future developments and deployments.</w:t>
      </w:r>
    </w:p>
    <w:p w14:paraId="7B903CDB" w14:textId="77777777" w:rsidR="008E4C01" w:rsidRDefault="008E4C01" w:rsidP="008E4C01">
      <w:pPr>
        <w:jc w:val="both"/>
        <w:rPr>
          <w:lang w:val="en-US"/>
        </w:rPr>
      </w:pPr>
    </w:p>
    <w:p w14:paraId="0D7F86A8" w14:textId="488BCF40" w:rsidR="008E4C01" w:rsidRDefault="008E4C01" w:rsidP="008E4C01">
      <w:pPr>
        <w:pStyle w:val="Heading1"/>
        <w:rPr>
          <w:lang w:val="en-US"/>
        </w:rPr>
      </w:pPr>
      <w:bookmarkStart w:id="23" w:name="_Toc193268277"/>
      <w:r>
        <w:rPr>
          <w:lang w:val="en-US"/>
        </w:rPr>
        <w:t>Definitions</w:t>
      </w:r>
      <w:bookmarkEnd w:id="23"/>
    </w:p>
    <w:p w14:paraId="355BA105" w14:textId="77777777" w:rsidR="00DF1ADD" w:rsidRPr="00DF1ADD" w:rsidRDefault="00DF1ADD" w:rsidP="00DF1ADD">
      <w:pPr>
        <w:rPr>
          <w:lang w:val="en-US"/>
        </w:rPr>
      </w:pPr>
    </w:p>
    <w:p w14:paraId="78E210F9" w14:textId="18EA75B6" w:rsidR="00DF1ADD" w:rsidRPr="00F121CA" w:rsidRDefault="00DF1ADD" w:rsidP="00DF1ADD">
      <w:pPr>
        <w:jc w:val="both"/>
        <w:rPr>
          <w:rFonts w:ascii="Segoe UI" w:hAnsi="Segoe UI" w:cs="Segoe UI"/>
          <w:shd w:val="clear" w:color="auto" w:fill="FFFFFF"/>
        </w:rPr>
      </w:pPr>
      <w:r w:rsidRPr="00F121CA">
        <w:rPr>
          <w:rFonts w:ascii="Segoe UI" w:hAnsi="Segoe UI" w:cs="Segoe UI"/>
          <w:b/>
          <w:bCs/>
          <w:shd w:val="clear" w:color="auto" w:fill="FFFFFF"/>
        </w:rPr>
        <w:t>Core Banking</w:t>
      </w:r>
      <w:r w:rsidRPr="00F121CA">
        <w:rPr>
          <w:rFonts w:ascii="Segoe UI" w:hAnsi="Segoe UI" w:cs="Segoe UI"/>
          <w:shd w:val="clear" w:color="auto" w:fill="FFFFFF"/>
        </w:rPr>
        <w:t xml:space="preserve"> refers to the fundamental software solution utilized by financial institutions to manage their essential operations. It encompasses a wide range of functionalities designed to streamline and support key banking activities.</w:t>
      </w:r>
    </w:p>
    <w:p w14:paraId="7C75E6AA" w14:textId="4FAD49AC" w:rsidR="008E4C01" w:rsidRDefault="00DF1ADD" w:rsidP="00DF1ADD">
      <w:pPr>
        <w:jc w:val="both"/>
        <w:rPr>
          <w:rFonts w:ascii="Segoe UI" w:hAnsi="Segoe UI" w:cs="Segoe UI"/>
          <w:shd w:val="clear" w:color="auto" w:fill="FFFFFF"/>
        </w:rPr>
      </w:pPr>
      <w:commentRangeStart w:id="24"/>
      <w:commentRangeStart w:id="25"/>
      <w:commentRangeStart w:id="26"/>
      <w:r w:rsidRPr="00F121CA">
        <w:rPr>
          <w:rFonts w:ascii="Segoe UI" w:hAnsi="Segoe UI" w:cs="Segoe UI"/>
          <w:b/>
          <w:bCs/>
          <w:shd w:val="clear" w:color="auto" w:fill="FFFFFF"/>
        </w:rPr>
        <w:t>Modular Banking</w:t>
      </w:r>
      <w:r w:rsidRPr="00F121CA">
        <w:rPr>
          <w:rFonts w:ascii="Segoe UI" w:hAnsi="Segoe UI" w:cs="Segoe UI"/>
          <w:shd w:val="clear" w:color="auto" w:fill="FFFFFF"/>
        </w:rPr>
        <w:t xml:space="preserve"> addresses the limitations of legacy Core Banking systems by offering a more flexible and adaptable framework. It builds on the foundational functionalities of account management and transaction processing while introducing modular components that enhance scalability and responsiveness to modern banking challenges.</w:t>
      </w:r>
      <w:commentRangeEnd w:id="24"/>
      <w:r w:rsidR="00E529EA">
        <w:rPr>
          <w:rStyle w:val="CommentReference"/>
        </w:rPr>
        <w:commentReference w:id="24"/>
      </w:r>
      <w:commentRangeEnd w:id="25"/>
      <w:r w:rsidR="00E529EA">
        <w:rPr>
          <w:rStyle w:val="CommentReference"/>
        </w:rPr>
        <w:commentReference w:id="25"/>
      </w:r>
      <w:commentRangeEnd w:id="26"/>
      <w:r w:rsidR="00143672">
        <w:rPr>
          <w:rStyle w:val="CommentReference"/>
        </w:rPr>
        <w:commentReference w:id="26"/>
      </w:r>
    </w:p>
    <w:p w14:paraId="5483DFA9" w14:textId="73E39DFB" w:rsidR="00DD5121" w:rsidRPr="001D1EF4" w:rsidRDefault="30B9BA81" w:rsidP="00DF1ADD">
      <w:pPr>
        <w:jc w:val="both"/>
        <w:rPr>
          <w:rFonts w:ascii="Segoe UI" w:hAnsi="Segoe UI" w:cs="Segoe UI"/>
          <w:b/>
          <w:bCs/>
          <w:color w:val="FF0000"/>
          <w:shd w:val="clear" w:color="auto" w:fill="FFFFFF"/>
        </w:rPr>
      </w:pPr>
      <w:r>
        <w:rPr>
          <w:rFonts w:ascii="Segoe UI" w:hAnsi="Segoe UI" w:cs="Segoe UI"/>
          <w:b/>
          <w:bCs/>
          <w:shd w:val="clear" w:color="auto" w:fill="FFFFFF"/>
        </w:rPr>
        <w:t>Deposits</w:t>
      </w:r>
      <w:commentRangeStart w:id="27"/>
      <w:commentRangeStart w:id="28"/>
      <w:commentRangeEnd w:id="27"/>
      <w:r w:rsidR="00E13793">
        <w:rPr>
          <w:rStyle w:val="CommentReference"/>
        </w:rPr>
        <w:commentReference w:id="27"/>
      </w:r>
      <w:commentRangeEnd w:id="28"/>
      <w:r w:rsidR="00167419">
        <w:rPr>
          <w:rStyle w:val="CommentReference"/>
        </w:rPr>
        <w:commentReference w:id="28"/>
      </w:r>
      <w:r w:rsidR="4F315AE3">
        <w:rPr>
          <w:rFonts w:ascii="Segoe UI" w:hAnsi="Segoe UI" w:cs="Segoe UI"/>
          <w:b/>
          <w:bCs/>
          <w:shd w:val="clear" w:color="auto" w:fill="FFFFFF"/>
        </w:rPr>
        <w:t xml:space="preserve"> </w:t>
      </w:r>
      <w:r w:rsidR="0027FA2A" w:rsidRPr="003B4348">
        <w:rPr>
          <w:rFonts w:ascii="Segoe UI" w:hAnsi="Segoe UI" w:cs="Segoe UI"/>
          <w:shd w:val="clear" w:color="auto" w:fill="FFFFFF"/>
        </w:rPr>
        <w:t xml:space="preserve">is a </w:t>
      </w:r>
      <w:r w:rsidR="4AE1C7F6">
        <w:rPr>
          <w:rFonts w:ascii="Segoe UI" w:hAnsi="Segoe UI" w:cs="Segoe UI"/>
          <w:shd w:val="clear" w:color="auto" w:fill="FFFFFF"/>
        </w:rPr>
        <w:t>modular</w:t>
      </w:r>
      <w:r w:rsidR="0027FA2A" w:rsidRPr="003B4348">
        <w:rPr>
          <w:rFonts w:ascii="Segoe UI" w:hAnsi="Segoe UI" w:cs="Segoe UI"/>
          <w:shd w:val="clear" w:color="auto" w:fill="FFFFFF"/>
        </w:rPr>
        <w:t xml:space="preserve"> solution offered by Temenos, designed to streamline the handling of </w:t>
      </w:r>
      <w:commentRangeStart w:id="29"/>
      <w:r w:rsidR="0027FA2A" w:rsidRPr="003B4348">
        <w:rPr>
          <w:rFonts w:ascii="Segoe UI" w:hAnsi="Segoe UI" w:cs="Segoe UI"/>
          <w:shd w:val="clear" w:color="auto" w:fill="FFFFFF"/>
        </w:rPr>
        <w:t xml:space="preserve">various deposit types and account </w:t>
      </w:r>
      <w:commentRangeEnd w:id="29"/>
      <w:r w:rsidR="00DA5A03">
        <w:rPr>
          <w:rStyle w:val="CommentReference"/>
        </w:rPr>
        <w:commentReference w:id="29"/>
      </w:r>
      <w:r w:rsidR="0027FA2A" w:rsidRPr="003B4348">
        <w:rPr>
          <w:rFonts w:ascii="Segoe UI" w:hAnsi="Segoe UI" w:cs="Segoe UI"/>
          <w:shd w:val="clear" w:color="auto" w:fill="FFFFFF"/>
        </w:rPr>
        <w:t xml:space="preserve">management processes </w:t>
      </w:r>
      <w:commentRangeStart w:id="30"/>
      <w:commentRangeStart w:id="31"/>
      <w:commentRangeStart w:id="32"/>
      <w:commentRangeStart w:id="33"/>
      <w:r w:rsidR="0027FA2A" w:rsidRPr="003B4348">
        <w:rPr>
          <w:rFonts w:ascii="Segoe UI" w:hAnsi="Segoe UI" w:cs="Segoe UI"/>
          <w:shd w:val="clear" w:color="auto" w:fill="FFFFFF"/>
        </w:rPr>
        <w:t>for both retail and corporate banking customers</w:t>
      </w:r>
      <w:commentRangeEnd w:id="30"/>
      <w:r w:rsidR="006B62D1">
        <w:rPr>
          <w:rStyle w:val="CommentReference"/>
        </w:rPr>
        <w:commentReference w:id="30"/>
      </w:r>
      <w:commentRangeEnd w:id="31"/>
      <w:r w:rsidR="00022F25">
        <w:rPr>
          <w:rStyle w:val="CommentReference"/>
        </w:rPr>
        <w:commentReference w:id="31"/>
      </w:r>
      <w:commentRangeEnd w:id="32"/>
      <w:r w:rsidR="00FE3651">
        <w:rPr>
          <w:rStyle w:val="CommentReference"/>
        </w:rPr>
        <w:commentReference w:id="32"/>
      </w:r>
      <w:commentRangeEnd w:id="33"/>
      <w:r w:rsidR="00591D02">
        <w:rPr>
          <w:rStyle w:val="CommentReference"/>
        </w:rPr>
        <w:commentReference w:id="33"/>
      </w:r>
      <w:r w:rsidR="0027FA2A" w:rsidRPr="003B4348">
        <w:rPr>
          <w:rFonts w:ascii="Segoe UI" w:hAnsi="Segoe UI" w:cs="Segoe UI"/>
          <w:shd w:val="clear" w:color="auto" w:fill="FFFFFF"/>
        </w:rPr>
        <w:t xml:space="preserve">. This service encompasses features such as account opening, transaction processing, balance tracking, interest </w:t>
      </w:r>
      <w:commentRangeStart w:id="34"/>
      <w:commentRangeStart w:id="35"/>
      <w:r w:rsidR="0027FA2A" w:rsidRPr="003B4348">
        <w:rPr>
          <w:rFonts w:ascii="Segoe UI" w:hAnsi="Segoe UI" w:cs="Segoe UI"/>
          <w:shd w:val="clear" w:color="auto" w:fill="FFFFFF"/>
        </w:rPr>
        <w:t>calculations</w:t>
      </w:r>
      <w:commentRangeEnd w:id="34"/>
      <w:r w:rsidR="00BA6994">
        <w:rPr>
          <w:rStyle w:val="CommentReference"/>
        </w:rPr>
        <w:commentReference w:id="34"/>
      </w:r>
      <w:commentRangeEnd w:id="35"/>
      <w:r w:rsidR="0068632F">
        <w:rPr>
          <w:rStyle w:val="CommentReference"/>
        </w:rPr>
        <w:commentReference w:id="35"/>
      </w:r>
      <w:r w:rsidR="0027FA2A" w:rsidRPr="003B4348">
        <w:rPr>
          <w:rFonts w:ascii="Segoe UI" w:hAnsi="Segoe UI" w:cs="Segoe UI"/>
          <w:shd w:val="clear" w:color="auto" w:fill="FFFFFF"/>
        </w:rPr>
        <w:t>, and compliance with regulatory requirements.</w:t>
      </w:r>
    </w:p>
    <w:p w14:paraId="60B5062C" w14:textId="291E6F97" w:rsidR="00DD5121" w:rsidRDefault="00DD5121" w:rsidP="00DF1ADD">
      <w:pPr>
        <w:jc w:val="both"/>
        <w:rPr>
          <w:rFonts w:ascii="Segoe UI" w:hAnsi="Segoe UI" w:cs="Segoe UI"/>
          <w:b/>
          <w:bCs/>
          <w:shd w:val="clear" w:color="auto" w:fill="FFFFFF"/>
        </w:rPr>
      </w:pPr>
      <w:r>
        <w:rPr>
          <w:rFonts w:ascii="Segoe UI" w:hAnsi="Segoe UI" w:cs="Segoe UI"/>
          <w:b/>
          <w:bCs/>
          <w:shd w:val="clear" w:color="auto" w:fill="FFFFFF"/>
        </w:rPr>
        <w:t>Retail Lending</w:t>
      </w:r>
      <w:r w:rsidR="00E7077F">
        <w:rPr>
          <w:rFonts w:ascii="Segoe UI" w:hAnsi="Segoe UI" w:cs="Segoe UI"/>
          <w:b/>
          <w:bCs/>
          <w:shd w:val="clear" w:color="auto" w:fill="FFFFFF"/>
        </w:rPr>
        <w:t xml:space="preserve"> </w:t>
      </w:r>
      <w:r w:rsidR="00E7077F">
        <w:rPr>
          <w:rFonts w:ascii="Segoe UI" w:hAnsi="Segoe UI" w:cs="Segoe UI"/>
          <w:shd w:val="clear" w:color="auto" w:fill="FFFFFF"/>
        </w:rPr>
        <w:t xml:space="preserve">is a </w:t>
      </w:r>
      <w:r w:rsidR="001051DE">
        <w:rPr>
          <w:rFonts w:ascii="Segoe UI" w:hAnsi="Segoe UI" w:cs="Segoe UI"/>
          <w:shd w:val="clear" w:color="auto" w:fill="FFFFFF"/>
        </w:rPr>
        <w:t xml:space="preserve">modular </w:t>
      </w:r>
      <w:r w:rsidR="00E7077F" w:rsidRPr="00E7077F">
        <w:rPr>
          <w:rFonts w:ascii="Segoe UI" w:hAnsi="Segoe UI" w:cs="Segoe UI"/>
          <w:shd w:val="clear" w:color="auto" w:fill="FFFFFF"/>
        </w:rPr>
        <w:t xml:space="preserve">solution </w:t>
      </w:r>
      <w:r w:rsidR="00E7077F">
        <w:rPr>
          <w:rFonts w:ascii="Segoe UI" w:hAnsi="Segoe UI" w:cs="Segoe UI"/>
          <w:shd w:val="clear" w:color="auto" w:fill="FFFFFF"/>
        </w:rPr>
        <w:t>offered by Temenos</w:t>
      </w:r>
      <w:r w:rsidR="00257C0C">
        <w:rPr>
          <w:rFonts w:ascii="Segoe UI" w:hAnsi="Segoe UI" w:cs="Segoe UI"/>
          <w:shd w:val="clear" w:color="auto" w:fill="FFFFFF"/>
        </w:rPr>
        <w:t xml:space="preserve">, </w:t>
      </w:r>
      <w:r w:rsidR="00E7077F" w:rsidRPr="00E7077F">
        <w:rPr>
          <w:rFonts w:ascii="Segoe UI" w:hAnsi="Segoe UI" w:cs="Segoe UI"/>
          <w:shd w:val="clear" w:color="auto" w:fill="FFFFFF"/>
        </w:rPr>
        <w:t>designed to manage both secured and unsecured loans for individual consumers, offering comprehensive tools for processing, managing, and monitoring retail lending activities within the banking sector.</w:t>
      </w:r>
    </w:p>
    <w:p w14:paraId="0BA6985C" w14:textId="3AD9D9AF" w:rsidR="008E4C01" w:rsidRPr="00D0478A" w:rsidRDefault="00DD5121" w:rsidP="001051DE">
      <w:pPr>
        <w:jc w:val="both"/>
        <w:rPr>
          <w:rFonts w:ascii="Segoe UI" w:hAnsi="Segoe UI" w:cs="Segoe UI"/>
          <w:shd w:val="clear" w:color="auto" w:fill="FFFFFF"/>
        </w:rPr>
      </w:pPr>
      <w:r>
        <w:rPr>
          <w:rFonts w:ascii="Segoe UI" w:hAnsi="Segoe UI" w:cs="Segoe UI"/>
          <w:b/>
          <w:bCs/>
          <w:shd w:val="clear" w:color="auto" w:fill="FFFFFF"/>
        </w:rPr>
        <w:t>Enterprise Pricing</w:t>
      </w:r>
      <w:r w:rsidR="00B52C49">
        <w:rPr>
          <w:rFonts w:ascii="Segoe UI" w:hAnsi="Segoe UI" w:cs="Segoe UI"/>
          <w:b/>
          <w:bCs/>
          <w:shd w:val="clear" w:color="auto" w:fill="FFFFFF"/>
        </w:rPr>
        <w:t xml:space="preserve"> </w:t>
      </w:r>
      <w:r w:rsidR="00BC24B5" w:rsidRPr="00BC24B5">
        <w:rPr>
          <w:rFonts w:ascii="Segoe UI" w:hAnsi="Segoe UI" w:cs="Segoe UI"/>
          <w:shd w:val="clear" w:color="auto" w:fill="FFFFFF"/>
        </w:rPr>
        <w:t xml:space="preserve">is a </w:t>
      </w:r>
      <w:r w:rsidR="001051DE">
        <w:rPr>
          <w:rFonts w:ascii="Segoe UI" w:hAnsi="Segoe UI" w:cs="Segoe UI"/>
          <w:shd w:val="clear" w:color="auto" w:fill="FFFFFF"/>
        </w:rPr>
        <w:t>modular</w:t>
      </w:r>
      <w:r w:rsidR="00BC24B5" w:rsidRPr="00BC24B5">
        <w:rPr>
          <w:rFonts w:ascii="Segoe UI" w:hAnsi="Segoe UI" w:cs="Segoe UI"/>
          <w:shd w:val="clear" w:color="auto" w:fill="FFFFFF"/>
        </w:rPr>
        <w:t xml:space="preserve"> solution by Temenos designed to offer advanced pricing capabilities across core banking services. It enables institutions to streamline the pricing of loans, deposits, and financial products using sophisticated algorithms. This tool empowers risk managers, financial analysts, and product managers to </w:t>
      </w:r>
      <w:r w:rsidR="00BC24B5" w:rsidRPr="00BC24B5">
        <w:rPr>
          <w:rFonts w:ascii="Segoe UI" w:hAnsi="Segoe UI" w:cs="Segoe UI"/>
          <w:shd w:val="clear" w:color="auto" w:fill="FFFFFF"/>
        </w:rPr>
        <w:lastRenderedPageBreak/>
        <w:t>set competitive and compliant prices efficiently, integrating seamlessly with existing systems while providing scalability and customization for diverse banking needs.</w:t>
      </w:r>
    </w:p>
    <w:p w14:paraId="2B1E44C3" w14:textId="77777777" w:rsidR="00D0478A" w:rsidRDefault="00D0478A" w:rsidP="00D0478A">
      <w:pPr>
        <w:pStyle w:val="Heading2"/>
      </w:pPr>
    </w:p>
    <w:p w14:paraId="7BDE585C" w14:textId="2C8CA838" w:rsidR="00D0478A" w:rsidRDefault="00D0478A" w:rsidP="00D0478A">
      <w:pPr>
        <w:pStyle w:val="Heading1"/>
      </w:pPr>
      <w:bookmarkStart w:id="36" w:name="_Toc193268278"/>
      <w:r>
        <w:t>Domain Definition – Overall Modular Landscape</w:t>
      </w:r>
      <w:bookmarkEnd w:id="36"/>
    </w:p>
    <w:p w14:paraId="1BF0C79F" w14:textId="77777777" w:rsidR="00D0478A" w:rsidRDefault="00D0478A" w:rsidP="00D0478A">
      <w:pPr>
        <w:jc w:val="both"/>
      </w:pPr>
      <w:r>
        <w:t>Temenos adopts a market-demand-driven pragmatic approach in defining domains for its modular core services. This means they create solutions based on real customer needs and industry trends rather than theoretical best practices alone.</w:t>
      </w:r>
    </w:p>
    <w:p w14:paraId="7F26DE86" w14:textId="77777777" w:rsidR="00D0478A" w:rsidRDefault="00D0478A" w:rsidP="00D0478A">
      <w:pPr>
        <w:jc w:val="both"/>
      </w:pPr>
      <w:r>
        <w:t>Temenos groups BIAN service domains into fewer physical services.  It is essential to recognize that BIAN defines numerous service domains, which can become overwhelming when integrating them all. By grouping these domains into a smaller number of modules, Temenos simplifies the system and reduces the complexity of managing interactions between modules, particularly concerning transactions that require handling sagas or two-phase commits.</w:t>
      </w:r>
    </w:p>
    <w:p w14:paraId="1133AAA0" w14:textId="77777777" w:rsidR="00D0478A" w:rsidRDefault="00D0478A" w:rsidP="00D0478A">
      <w:pPr>
        <w:jc w:val="both"/>
      </w:pPr>
      <w:r>
        <w:t>The three main reasons why this approach is optimal are as follows:</w:t>
      </w:r>
    </w:p>
    <w:p w14:paraId="06257DD7" w14:textId="77777777" w:rsidR="00D0478A" w:rsidRDefault="00D0478A" w:rsidP="00D0478A">
      <w:pPr>
        <w:pStyle w:val="ListParagraph"/>
        <w:numPr>
          <w:ilvl w:val="0"/>
          <w:numId w:val="23"/>
        </w:numPr>
        <w:jc w:val="both"/>
      </w:pPr>
      <w:r>
        <w:t xml:space="preserve">Simplified Integration: With fewer modules, integrating different services becomes less complicated. Keeping in mind the integration complexity </w:t>
      </w:r>
      <w:commentRangeStart w:id="37"/>
      <w:commentRangeStart w:id="38"/>
      <w:r>
        <w:t>for N modules is O(N²) interfaces</w:t>
      </w:r>
      <w:commentRangeEnd w:id="37"/>
      <w:r w:rsidR="00A726D7">
        <w:rPr>
          <w:rStyle w:val="CommentReference"/>
        </w:rPr>
        <w:commentReference w:id="37"/>
      </w:r>
      <w:commentRangeEnd w:id="38"/>
      <w:r w:rsidR="0079402C">
        <w:rPr>
          <w:rStyle w:val="CommentReference"/>
        </w:rPr>
        <w:commentReference w:id="38"/>
      </w:r>
      <w:r>
        <w:t xml:space="preserve">, Temenos architecture focuses on several modules, typically around 10-15 core processing services across the entire bank. </w:t>
      </w:r>
    </w:p>
    <w:p w14:paraId="6759600B" w14:textId="77777777" w:rsidR="00D0478A" w:rsidRDefault="00D0478A" w:rsidP="00D0478A">
      <w:pPr>
        <w:pStyle w:val="ListParagraph"/>
        <w:numPr>
          <w:ilvl w:val="0"/>
          <w:numId w:val="23"/>
        </w:numPr>
        <w:jc w:val="both"/>
      </w:pPr>
      <w:r>
        <w:t>Reduced Complexity in Transactions: By consolidating domains, the number of transactional interactions between modules decreases, making it easier to manage transactions and avoid issues like spaghetti code or unmanageable coordination efforts.</w:t>
      </w:r>
    </w:p>
    <w:p w14:paraId="6AC67603" w14:textId="77777777" w:rsidR="00D0478A" w:rsidRDefault="00D0478A" w:rsidP="00D0478A">
      <w:pPr>
        <w:pStyle w:val="ListParagraph"/>
        <w:numPr>
          <w:ilvl w:val="0"/>
          <w:numId w:val="23"/>
        </w:numPr>
        <w:jc w:val="both"/>
      </w:pPr>
      <w:r>
        <w:t>Balanced Granularity: While reducing the number of modules helps in managing complexity, Temenos ensures that each module remains granular enough to maintain flexibility and scalability without becoming monolithic.</w:t>
      </w:r>
    </w:p>
    <w:p w14:paraId="5AAA4022" w14:textId="77777777" w:rsidR="00D0478A" w:rsidRDefault="00D0478A" w:rsidP="00D0478A">
      <w:pPr>
        <w:jc w:val="both"/>
      </w:pPr>
      <w:r>
        <w:t>In conclusion, Temenos’ strategic grouping of BIAN domains into fewer, market-driven modules not only simplifies integration but also makes transaction management more straightforward. This balanced approach maintains scalability and aligns closely with customer needs, making it an optimal strategy for their modular banking architecture.</w:t>
      </w:r>
    </w:p>
    <w:p w14:paraId="506B3988" w14:textId="77777777" w:rsidR="00D0478A" w:rsidRDefault="00D0478A" w:rsidP="00D0478A">
      <w:pPr>
        <w:jc w:val="both"/>
      </w:pPr>
      <w:r>
        <w:t xml:space="preserve">The following diagram summarizes the physical breakdown of Temenos modules. </w:t>
      </w:r>
    </w:p>
    <w:p w14:paraId="3C8B06CD" w14:textId="517BAA95" w:rsidR="00D0478A" w:rsidRDefault="00D0478A" w:rsidP="00D0478A">
      <w:pPr>
        <w:jc w:val="both"/>
      </w:pPr>
    </w:p>
    <w:p w14:paraId="3C90ABA2" w14:textId="5D00029D" w:rsidR="00D0478A" w:rsidRPr="00F047CB" w:rsidRDefault="00C01FCA" w:rsidP="00D0478A">
      <w:pPr>
        <w:jc w:val="both"/>
      </w:pPr>
      <w:commentRangeStart w:id="39"/>
      <w:commentRangeStart w:id="40"/>
      <w:commentRangeStart w:id="41"/>
      <w:commentRangeStart w:id="42"/>
      <w:commentRangeEnd w:id="39"/>
      <w:r>
        <w:rPr>
          <w:rStyle w:val="CommentReference"/>
        </w:rPr>
        <w:commentReference w:id="39"/>
      </w:r>
      <w:commentRangeEnd w:id="40"/>
      <w:r w:rsidR="00EF57C2">
        <w:rPr>
          <w:rStyle w:val="CommentReference"/>
        </w:rPr>
        <w:commentReference w:id="40"/>
      </w:r>
      <w:commentRangeEnd w:id="41"/>
      <w:r w:rsidR="002C399F">
        <w:rPr>
          <w:rStyle w:val="CommentReference"/>
        </w:rPr>
        <w:commentReference w:id="41"/>
      </w:r>
      <w:commentRangeEnd w:id="42"/>
      <w:r w:rsidR="00143672">
        <w:rPr>
          <w:rStyle w:val="CommentReference"/>
        </w:rPr>
        <w:commentReference w:id="42"/>
      </w:r>
      <w:r w:rsidR="00666846">
        <w:rPr>
          <w:noProof/>
        </w:rPr>
        <w:drawing>
          <wp:inline distT="0" distB="0" distL="0" distR="0" wp14:anchorId="647129EF" wp14:editId="22C478BE">
            <wp:extent cx="6188710" cy="3306445"/>
            <wp:effectExtent l="0" t="0" r="0" b="0"/>
            <wp:docPr id="466203240" name="Picture 4"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03240" name="Picture 4" descr="A screenshot of a dia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188710" cy="3306445"/>
                    </a:xfrm>
                    <a:prstGeom prst="rect">
                      <a:avLst/>
                    </a:prstGeom>
                  </pic:spPr>
                </pic:pic>
              </a:graphicData>
            </a:graphic>
          </wp:inline>
        </w:drawing>
      </w:r>
    </w:p>
    <w:p w14:paraId="1515326E" w14:textId="77777777" w:rsidR="00D0478A" w:rsidRDefault="00D0478A" w:rsidP="00D0478A"/>
    <w:p w14:paraId="693C71DC" w14:textId="4DF6BC09" w:rsidR="00D0478A" w:rsidRDefault="00D0478A" w:rsidP="00D0478A">
      <w:pPr>
        <w:jc w:val="both"/>
      </w:pPr>
      <w:commentRangeStart w:id="44"/>
      <w:commentRangeStart w:id="45"/>
      <w:r>
        <w:lastRenderedPageBreak/>
        <w:t xml:space="preserve">The Temenos modular architecture is structured around three primary categories of services: core, </w:t>
      </w:r>
      <w:r w:rsidR="00CA7163">
        <w:t>cross-core</w:t>
      </w:r>
      <w:r>
        <w:t>, and supporting. Each category plays a distinct role in the overall system, contributing to efficient transaction processing, bank-wide integration, and technical support.</w:t>
      </w:r>
      <w:commentRangeEnd w:id="44"/>
      <w:r w:rsidR="00CA0C7D">
        <w:rPr>
          <w:rStyle w:val="CommentReference"/>
        </w:rPr>
        <w:commentReference w:id="44"/>
      </w:r>
      <w:commentRangeEnd w:id="45"/>
      <w:r w:rsidR="00CA7163">
        <w:rPr>
          <w:rStyle w:val="CommentReference"/>
        </w:rPr>
        <w:commentReference w:id="45"/>
      </w:r>
    </w:p>
    <w:p w14:paraId="4EE90533" w14:textId="77777777" w:rsidR="00D0478A" w:rsidRDefault="00D0478A" w:rsidP="00D0478A">
      <w:pPr>
        <w:pStyle w:val="Heading2"/>
      </w:pPr>
      <w:bookmarkStart w:id="46" w:name="_Toc193268279"/>
      <w:r>
        <w:t>Core Services</w:t>
      </w:r>
      <w:bookmarkEnd w:id="46"/>
      <w:r>
        <w:t xml:space="preserve"> </w:t>
      </w:r>
    </w:p>
    <w:p w14:paraId="5C794E2B" w14:textId="77777777" w:rsidR="00D0478A" w:rsidRDefault="00D0478A" w:rsidP="00D0478A">
      <w:pPr>
        <w:jc w:val="both"/>
      </w:pPr>
      <w:r>
        <w:t>These are foundational services focused on essential banking operations:</w:t>
      </w:r>
    </w:p>
    <w:p w14:paraId="34B89CE4" w14:textId="28E6E841" w:rsidR="00D0478A" w:rsidRDefault="00FE3651" w:rsidP="00D0478A">
      <w:pPr>
        <w:pStyle w:val="ListParagraph"/>
        <w:numPr>
          <w:ilvl w:val="0"/>
          <w:numId w:val="48"/>
        </w:numPr>
        <w:jc w:val="both"/>
      </w:pPr>
      <w:r>
        <w:t>Deposits</w:t>
      </w:r>
      <w:r w:rsidR="00D0478A">
        <w:t xml:space="preserve">: Manages </w:t>
      </w:r>
      <w:commentRangeStart w:id="47"/>
      <w:r w:rsidR="00D0478A">
        <w:t>checking and savings accounts for individual customers</w:t>
      </w:r>
      <w:commentRangeEnd w:id="47"/>
      <w:r w:rsidR="00D34AC1">
        <w:rPr>
          <w:rStyle w:val="CommentReference"/>
        </w:rPr>
        <w:commentReference w:id="47"/>
      </w:r>
      <w:r w:rsidR="00022F25">
        <w:t xml:space="preserve">, as well as </w:t>
      </w:r>
      <w:r w:rsidR="00B32496">
        <w:t>term deposits</w:t>
      </w:r>
      <w:r w:rsidR="0068632F">
        <w:t xml:space="preserve">. </w:t>
      </w:r>
    </w:p>
    <w:p w14:paraId="2967A56E" w14:textId="19FE262A" w:rsidR="00D0478A" w:rsidRDefault="00D0478A" w:rsidP="00D0478A">
      <w:pPr>
        <w:pStyle w:val="ListParagraph"/>
        <w:numPr>
          <w:ilvl w:val="0"/>
          <w:numId w:val="48"/>
        </w:numPr>
        <w:jc w:val="both"/>
      </w:pPr>
      <w:r>
        <w:t>Lending: Handles loans for retail customers.</w:t>
      </w:r>
    </w:p>
    <w:p w14:paraId="6EFF7689" w14:textId="69B10369" w:rsidR="00D0478A" w:rsidRDefault="00CA7163" w:rsidP="00D0478A">
      <w:pPr>
        <w:pStyle w:val="Heading2"/>
      </w:pPr>
      <w:bookmarkStart w:id="48" w:name="_Toc193268280"/>
      <w:r>
        <w:t xml:space="preserve">Cross-Core </w:t>
      </w:r>
      <w:r w:rsidR="00D0478A">
        <w:t>Services</w:t>
      </w:r>
      <w:bookmarkEnd w:id="48"/>
    </w:p>
    <w:p w14:paraId="59734886" w14:textId="77777777" w:rsidR="00D0478A" w:rsidRDefault="00D0478A" w:rsidP="00D0478A">
      <w:pPr>
        <w:jc w:val="both"/>
      </w:pPr>
      <w:r>
        <w:t>These services operate across the entire bank and integrate with core services:</w:t>
      </w:r>
    </w:p>
    <w:p w14:paraId="36B225F4" w14:textId="46DCCA0E" w:rsidR="00D0478A" w:rsidRDefault="00D0478A" w:rsidP="00D0478A">
      <w:pPr>
        <w:pStyle w:val="ListParagraph"/>
        <w:numPr>
          <w:ilvl w:val="0"/>
          <w:numId w:val="49"/>
        </w:numPr>
        <w:jc w:val="both"/>
      </w:pPr>
      <w:r>
        <w:t>Pricing: Utilizes advanced algorithms to set prices for financial products like loans and deposits.</w:t>
      </w:r>
    </w:p>
    <w:p w14:paraId="6B66E358" w14:textId="77777777" w:rsidR="00D0478A" w:rsidRDefault="00D0478A" w:rsidP="00D0478A">
      <w:pPr>
        <w:pStyle w:val="ListParagraph"/>
        <w:numPr>
          <w:ilvl w:val="0"/>
          <w:numId w:val="49"/>
        </w:numPr>
        <w:jc w:val="both"/>
      </w:pPr>
      <w:r>
        <w:t xml:space="preserve">Payments: Manages payment processing across the enterprise. </w:t>
      </w:r>
    </w:p>
    <w:p w14:paraId="652CA1C6" w14:textId="77777777" w:rsidR="00D0478A" w:rsidRDefault="00D0478A" w:rsidP="00D0478A">
      <w:pPr>
        <w:pStyle w:val="ListParagraph"/>
        <w:numPr>
          <w:ilvl w:val="0"/>
          <w:numId w:val="49"/>
        </w:numPr>
        <w:jc w:val="both"/>
      </w:pPr>
      <w:r>
        <w:t>Limits: Provides Limits functionality across the enterprise.</w:t>
      </w:r>
    </w:p>
    <w:p w14:paraId="7C471E0A" w14:textId="77777777" w:rsidR="00D0478A" w:rsidRDefault="00D0478A" w:rsidP="00D0478A">
      <w:pPr>
        <w:pStyle w:val="ListParagraph"/>
        <w:numPr>
          <w:ilvl w:val="0"/>
          <w:numId w:val="49"/>
        </w:numPr>
        <w:jc w:val="both"/>
      </w:pPr>
      <w:r>
        <w:t>Cash Management (Planned): Will handle cash flows, liquidity, and integration with other financial systems.</w:t>
      </w:r>
    </w:p>
    <w:p w14:paraId="4F58622A" w14:textId="53D78AB1" w:rsidR="00D0478A" w:rsidRDefault="00D0478A" w:rsidP="00D0478A">
      <w:pPr>
        <w:pStyle w:val="Heading2"/>
      </w:pPr>
      <w:bookmarkStart w:id="49" w:name="_Toc193268281"/>
      <w:r>
        <w:t>Support Services</w:t>
      </w:r>
      <w:bookmarkEnd w:id="49"/>
    </w:p>
    <w:p w14:paraId="0CBABAC1" w14:textId="77777777" w:rsidR="00D0478A" w:rsidRDefault="00D0478A" w:rsidP="00D0478A">
      <w:pPr>
        <w:jc w:val="both"/>
      </w:pPr>
      <w:r>
        <w:t>These services complement the core and enterprise services:</w:t>
      </w:r>
    </w:p>
    <w:p w14:paraId="729B3B41" w14:textId="77777777" w:rsidR="00D0478A" w:rsidRDefault="00D0478A" w:rsidP="00D0478A">
      <w:pPr>
        <w:pStyle w:val="ListParagraph"/>
        <w:numPr>
          <w:ilvl w:val="0"/>
          <w:numId w:val="50"/>
        </w:numPr>
        <w:jc w:val="both"/>
      </w:pPr>
      <w:r>
        <w:t>Holdings: A query service optimized for fast retrieval of large volumes of information.</w:t>
      </w:r>
    </w:p>
    <w:p w14:paraId="483D0ED8" w14:textId="54A9CC7F" w:rsidR="00D0478A" w:rsidRDefault="00D0478A" w:rsidP="00D0478A">
      <w:pPr>
        <w:pStyle w:val="ListParagraph"/>
        <w:numPr>
          <w:ilvl w:val="0"/>
          <w:numId w:val="50"/>
        </w:numPr>
        <w:jc w:val="both"/>
      </w:pPr>
      <w:r>
        <w:t xml:space="preserve">Product Manager: </w:t>
      </w:r>
      <w:r w:rsidR="00B32496" w:rsidRPr="00B32496">
        <w:t>Enables the creation and maintenance of all the financial products of the bank.</w:t>
      </w:r>
    </w:p>
    <w:p w14:paraId="696F5367" w14:textId="77777777" w:rsidR="00D0478A" w:rsidRDefault="7CBBCD42" w:rsidP="00D0478A">
      <w:pPr>
        <w:pStyle w:val="ListParagraph"/>
        <w:numPr>
          <w:ilvl w:val="0"/>
          <w:numId w:val="50"/>
        </w:numPr>
        <w:jc w:val="both"/>
      </w:pPr>
      <w:r>
        <w:t xml:space="preserve">Party (Customer Proxy): </w:t>
      </w:r>
      <w:commentRangeStart w:id="50"/>
      <w:commentRangeStart w:id="51"/>
      <w:commentRangeStart w:id="52"/>
      <w:commentRangeStart w:id="53"/>
      <w:commentRangeStart w:id="54"/>
      <w:commentRangeStart w:id="55"/>
      <w:r>
        <w:t>Acts as a proxy for the customer data required by other modular components</w:t>
      </w:r>
      <w:commentRangeEnd w:id="50"/>
      <w:r w:rsidR="00D0478A">
        <w:rPr>
          <w:rStyle w:val="CommentReference"/>
        </w:rPr>
        <w:commentReference w:id="50"/>
      </w:r>
      <w:commentRangeEnd w:id="51"/>
      <w:r w:rsidR="00D0478A">
        <w:rPr>
          <w:rStyle w:val="CommentReference"/>
        </w:rPr>
        <w:commentReference w:id="51"/>
      </w:r>
      <w:commentRangeEnd w:id="52"/>
      <w:r w:rsidR="00D0478A">
        <w:rPr>
          <w:rStyle w:val="CommentReference"/>
        </w:rPr>
        <w:commentReference w:id="52"/>
      </w:r>
      <w:commentRangeEnd w:id="53"/>
      <w:r w:rsidR="00D0478A">
        <w:rPr>
          <w:rStyle w:val="CommentReference"/>
        </w:rPr>
        <w:commentReference w:id="53"/>
      </w:r>
      <w:commentRangeEnd w:id="54"/>
      <w:r w:rsidR="00D07834">
        <w:rPr>
          <w:rStyle w:val="CommentReference"/>
        </w:rPr>
        <w:commentReference w:id="54"/>
      </w:r>
      <w:commentRangeEnd w:id="55"/>
      <w:r w:rsidR="003F68D1">
        <w:rPr>
          <w:rStyle w:val="CommentReference"/>
        </w:rPr>
        <w:commentReference w:id="55"/>
      </w:r>
      <w:r>
        <w:t xml:space="preserve">. </w:t>
      </w:r>
    </w:p>
    <w:p w14:paraId="6EDF7593" w14:textId="540C0890" w:rsidR="00D0478A" w:rsidRDefault="00D0478A" w:rsidP="00D0478A">
      <w:pPr>
        <w:pStyle w:val="ListParagraph"/>
        <w:numPr>
          <w:ilvl w:val="0"/>
          <w:numId w:val="50"/>
        </w:numPr>
        <w:jc w:val="both"/>
      </w:pPr>
      <w:r>
        <w:t>Market and Reference Data (Proxy): Provides market and reference data integration.</w:t>
      </w:r>
      <w:r w:rsidR="003F68D1">
        <w:t xml:space="preserve"> </w:t>
      </w:r>
      <w:r w:rsidR="003E46C5">
        <w:t xml:space="preserve">It is usually embedded within one of the Temenos modular services and referenced by the other modules. </w:t>
      </w:r>
    </w:p>
    <w:p w14:paraId="0B1AA0E0" w14:textId="763BF6C2" w:rsidR="003647D6" w:rsidRDefault="00D0478A" w:rsidP="003647D6">
      <w:pPr>
        <w:pStyle w:val="ListParagraph"/>
        <w:numPr>
          <w:ilvl w:val="0"/>
          <w:numId w:val="50"/>
        </w:numPr>
        <w:jc w:val="both"/>
      </w:pPr>
      <w:r>
        <w:t>Common Subledger (Planned): Will unify financial reporting across different lending services for easier management and auditing.</w:t>
      </w:r>
    </w:p>
    <w:p w14:paraId="6551494A" w14:textId="6597FE19" w:rsidR="003647D6" w:rsidRDefault="003647D6" w:rsidP="003647D6">
      <w:pPr>
        <w:pStyle w:val="Heading2"/>
      </w:pPr>
      <w:bookmarkStart w:id="57" w:name="_Toc193268282"/>
      <w:r>
        <w:t xml:space="preserve">Additional </w:t>
      </w:r>
      <w:r w:rsidR="00E26EE5">
        <w:t xml:space="preserve">Support </w:t>
      </w:r>
      <w:r>
        <w:t>Services</w:t>
      </w:r>
      <w:bookmarkEnd w:id="57"/>
    </w:p>
    <w:p w14:paraId="5C3AD00B" w14:textId="715CD6F8" w:rsidR="003647D6" w:rsidRPr="003647D6" w:rsidRDefault="003647D6" w:rsidP="003647D6">
      <w:r>
        <w:t>These services are generic Temenos</w:t>
      </w:r>
      <w:r w:rsidR="00526A57">
        <w:t xml:space="preserve"> technological</w:t>
      </w:r>
      <w:r>
        <w:t xml:space="preserve"> capabilities used across Temenos software and may also be used for Modular </w:t>
      </w:r>
      <w:r w:rsidR="00E26EE5">
        <w:t xml:space="preserve">services. </w:t>
      </w:r>
    </w:p>
    <w:p w14:paraId="79E9C901" w14:textId="77777777" w:rsidR="00D0478A" w:rsidRDefault="00D0478A" w:rsidP="00D0478A">
      <w:pPr>
        <w:pStyle w:val="ListParagraph"/>
        <w:numPr>
          <w:ilvl w:val="0"/>
          <w:numId w:val="50"/>
        </w:numPr>
        <w:jc w:val="both"/>
      </w:pPr>
      <w:r>
        <w:t>Generic Configuration: Ensures consistent configuration settings across Temenos solutions.</w:t>
      </w:r>
    </w:p>
    <w:p w14:paraId="18D11B29" w14:textId="77777777" w:rsidR="00D0478A" w:rsidRDefault="00D0478A" w:rsidP="00D0478A">
      <w:pPr>
        <w:pStyle w:val="ListParagraph"/>
        <w:numPr>
          <w:ilvl w:val="0"/>
          <w:numId w:val="50"/>
        </w:numPr>
        <w:jc w:val="both"/>
      </w:pPr>
      <w:r>
        <w:t>Adapter Service: Facilitates data transformations and user-friendly interfaces, likely involving both formatting and translating between systems.</w:t>
      </w:r>
    </w:p>
    <w:p w14:paraId="290BA7AC" w14:textId="77777777" w:rsidR="00D0478A" w:rsidRDefault="00D0478A" w:rsidP="00D0478A">
      <w:pPr>
        <w:pStyle w:val="ListParagraph"/>
        <w:numPr>
          <w:ilvl w:val="0"/>
          <w:numId w:val="50"/>
        </w:numPr>
        <w:jc w:val="both"/>
      </w:pPr>
      <w:r>
        <w:t>Virtual Table: Configures external entities within the system.</w:t>
      </w:r>
    </w:p>
    <w:p w14:paraId="3F2C38AB" w14:textId="77777777" w:rsidR="00D0478A" w:rsidRDefault="00D0478A" w:rsidP="00D0478A">
      <w:pPr>
        <w:pStyle w:val="ListParagraph"/>
        <w:numPr>
          <w:ilvl w:val="0"/>
          <w:numId w:val="50"/>
        </w:numPr>
        <w:jc w:val="both"/>
      </w:pPr>
      <w:r>
        <w:t>Event Store: Serves as a single source of truth for all events in the architecture.</w:t>
      </w:r>
    </w:p>
    <w:p w14:paraId="660639F4" w14:textId="3E175A3A" w:rsidR="00D66B01" w:rsidRPr="0011570E" w:rsidRDefault="00D66B01" w:rsidP="00D66B01">
      <w:pPr>
        <w:jc w:val="both"/>
      </w:pPr>
      <w:commentRangeStart w:id="58"/>
      <w:r>
        <w:t xml:space="preserve">The business capabilities should share the supporting services in a larger deployment. </w:t>
      </w:r>
      <w:r w:rsidR="00586C8A">
        <w:t>For example</w:t>
      </w:r>
      <w:r w:rsidR="00F13075">
        <w:t>,</w:t>
      </w:r>
      <w:r w:rsidR="00586C8A">
        <w:t xml:space="preserve"> if both Retail and Corporate Lending are deployed</w:t>
      </w:r>
      <w:r w:rsidR="00AA16D9">
        <w:t>, they should share capabilities like Holdings, Event Store</w:t>
      </w:r>
      <w:r w:rsidR="00EE1202">
        <w:t xml:space="preserve"> etc. They should also share the configuration &amp; extensibility user agents as described in chapter </w:t>
      </w:r>
      <w:r w:rsidR="00A000B2">
        <w:fldChar w:fldCharType="begin"/>
      </w:r>
      <w:r w:rsidR="00A000B2">
        <w:instrText xml:space="preserve"> REF _Ref188990267 \h </w:instrText>
      </w:r>
      <w:r w:rsidR="00A000B2">
        <w:fldChar w:fldCharType="separate"/>
      </w:r>
      <w:r w:rsidR="00A000B2">
        <w:t>Configuration and Extensions</w:t>
      </w:r>
      <w:r w:rsidR="00A000B2">
        <w:fldChar w:fldCharType="end"/>
      </w:r>
      <w:r w:rsidR="00DE0094">
        <w:t xml:space="preserve">. </w:t>
      </w:r>
      <w:r w:rsidR="00A000B2" w:rsidRPr="0011570E">
        <w:t xml:space="preserve"> </w:t>
      </w:r>
      <w:commentRangeEnd w:id="58"/>
      <w:r w:rsidR="00380CFF">
        <w:rPr>
          <w:rStyle w:val="CommentReference"/>
        </w:rPr>
        <w:commentReference w:id="58"/>
      </w:r>
    </w:p>
    <w:p w14:paraId="4419CC9A" w14:textId="7B4AB3BD" w:rsidR="00991028" w:rsidRPr="002F3DC5" w:rsidRDefault="00991028">
      <w:pPr>
        <w:spacing w:before="0" w:after="0"/>
        <w:rPr>
          <w:rFonts w:cs="Arial Bold"/>
          <w:b/>
          <w:bCs/>
          <w:sz w:val="32"/>
          <w:szCs w:val="32"/>
          <w:lang w:val="en-US"/>
        </w:rPr>
      </w:pPr>
      <w:r w:rsidRPr="002F3DC5">
        <w:rPr>
          <w:b/>
          <w:bCs/>
          <w:lang w:val="en-US"/>
        </w:rPr>
        <w:br w:type="page"/>
      </w:r>
    </w:p>
    <w:p w14:paraId="657127C9" w14:textId="0392038F" w:rsidR="00991028" w:rsidRDefault="00991028" w:rsidP="00991028">
      <w:pPr>
        <w:pStyle w:val="Heading1"/>
        <w:rPr>
          <w:lang w:val="en-US"/>
        </w:rPr>
      </w:pPr>
      <w:bookmarkStart w:id="59" w:name="_Toc193268283"/>
      <w:r>
        <w:rPr>
          <w:lang w:val="en-US"/>
        </w:rPr>
        <w:lastRenderedPageBreak/>
        <w:t>Modular Banking Design Principles</w:t>
      </w:r>
      <w:bookmarkEnd w:id="59"/>
    </w:p>
    <w:p w14:paraId="5CEFFF4F" w14:textId="77777777" w:rsidR="007102C1" w:rsidRDefault="007102C1" w:rsidP="007102C1">
      <w:pPr>
        <w:pStyle w:val="Heading2"/>
        <w:rPr>
          <w:lang w:val="en-US"/>
        </w:rPr>
      </w:pPr>
      <w:bookmarkStart w:id="60" w:name="_Toc193268284"/>
      <w:r w:rsidRPr="007102C1">
        <w:rPr>
          <w:lang w:val="en-US"/>
        </w:rPr>
        <w:t>API-First Design: A Strategic Approach to Software Development</w:t>
      </w:r>
      <w:bookmarkEnd w:id="60"/>
    </w:p>
    <w:p w14:paraId="06AA28D8" w14:textId="5D7E4AFD" w:rsidR="007102C1" w:rsidRPr="007102C1" w:rsidRDefault="007102C1" w:rsidP="007102C1">
      <w:pPr>
        <w:jc w:val="both"/>
        <w:rPr>
          <w:lang w:val="en-US"/>
        </w:rPr>
      </w:pPr>
      <w:r w:rsidRPr="007102C1">
        <w:rPr>
          <w:lang w:val="en-US"/>
        </w:rPr>
        <w:t>In the realm of software development, particularly within the intricate landscape of banking systems like Temenos' Core Banking, the API-first approach emerges as a pivotal strategy. This method revolutionizes traditional practices by prioritizing the design of Application Programming Interfaces (APIs) at the outset of the application development process.</w:t>
      </w:r>
    </w:p>
    <w:p w14:paraId="5FB8D941" w14:textId="5513494C" w:rsidR="007102C1" w:rsidRPr="007102C1" w:rsidRDefault="007102C1" w:rsidP="007102C1">
      <w:pPr>
        <w:jc w:val="both"/>
        <w:rPr>
          <w:b/>
          <w:bCs/>
          <w:lang w:val="en-US"/>
        </w:rPr>
      </w:pPr>
      <w:commentRangeStart w:id="61"/>
      <w:r w:rsidRPr="007102C1">
        <w:rPr>
          <w:b/>
          <w:bCs/>
          <w:lang w:val="en-US"/>
        </w:rPr>
        <w:t>Key Principles of API-First Design</w:t>
      </w:r>
      <w:commentRangeEnd w:id="61"/>
      <w:r w:rsidR="00816E5A">
        <w:rPr>
          <w:rStyle w:val="CommentReference"/>
        </w:rPr>
        <w:commentReference w:id="61"/>
      </w:r>
      <w:r w:rsidRPr="007102C1">
        <w:rPr>
          <w:b/>
          <w:bCs/>
          <w:lang w:val="en-US"/>
        </w:rPr>
        <w:t>:</w:t>
      </w:r>
    </w:p>
    <w:p w14:paraId="5173833B" w14:textId="77777777" w:rsidR="007102C1" w:rsidRPr="007102C1" w:rsidRDefault="007102C1" w:rsidP="00A55DF7">
      <w:pPr>
        <w:pStyle w:val="ListParagraph"/>
        <w:numPr>
          <w:ilvl w:val="0"/>
          <w:numId w:val="14"/>
        </w:numPr>
        <w:jc w:val="both"/>
        <w:rPr>
          <w:lang w:val="en-US"/>
        </w:rPr>
      </w:pPr>
      <w:r w:rsidRPr="007102C1">
        <w:rPr>
          <w:lang w:val="en-US"/>
        </w:rPr>
        <w:t>Focus on Interactions: API-first design emphasizes the creation of APIs that dictate how an application will interact with external systems. This approach ensures that communication channels are meticulously planned and stabilized from the beginning, fostering compatibility and reliability for future integrations.</w:t>
      </w:r>
    </w:p>
    <w:p w14:paraId="577E487F" w14:textId="77777777" w:rsidR="007102C1" w:rsidRPr="007102C1" w:rsidRDefault="007102C1" w:rsidP="00A55DF7">
      <w:pPr>
        <w:pStyle w:val="ListParagraph"/>
        <w:numPr>
          <w:ilvl w:val="0"/>
          <w:numId w:val="14"/>
        </w:numPr>
        <w:jc w:val="both"/>
        <w:rPr>
          <w:lang w:val="en-US"/>
        </w:rPr>
      </w:pPr>
      <w:r w:rsidRPr="007102C1">
        <w:rPr>
          <w:lang w:val="en-US"/>
        </w:rPr>
        <w:t>Decoupling API and Implementation: By separating the API design from the underlying implementation, changes in internal workings of an application do not affect its interaction with other systems. This decoupling enhances adaptability, allowing for updates and modifications without disrupting existing external interfaces.</w:t>
      </w:r>
    </w:p>
    <w:p w14:paraId="22B016B7" w14:textId="77777777" w:rsidR="007102C1" w:rsidRPr="007102C1" w:rsidRDefault="007102C1" w:rsidP="00A55DF7">
      <w:pPr>
        <w:pStyle w:val="ListParagraph"/>
        <w:numPr>
          <w:ilvl w:val="0"/>
          <w:numId w:val="14"/>
        </w:numPr>
        <w:jc w:val="both"/>
        <w:rPr>
          <w:lang w:val="en-US"/>
        </w:rPr>
      </w:pPr>
      <w:r w:rsidRPr="007102C1">
        <w:rPr>
          <w:lang w:val="en-US"/>
        </w:rPr>
        <w:t>Modular Responsibility: Each application owner is responsible for wiring their APIs to the back-end and managing data transformations. This modular approach ensures that each component operates independently, facilitating easier updates and reducing the risk of system-wide disruptions.</w:t>
      </w:r>
    </w:p>
    <w:p w14:paraId="58643781" w14:textId="77777777" w:rsidR="007102C1" w:rsidRPr="007102C1" w:rsidRDefault="007102C1" w:rsidP="00A55DF7">
      <w:pPr>
        <w:pStyle w:val="ListParagraph"/>
        <w:numPr>
          <w:ilvl w:val="0"/>
          <w:numId w:val="14"/>
        </w:numPr>
        <w:jc w:val="both"/>
        <w:rPr>
          <w:lang w:val="en-US"/>
        </w:rPr>
      </w:pPr>
      <w:r w:rsidRPr="007102C1">
        <w:rPr>
          <w:lang w:val="en-US"/>
        </w:rPr>
        <w:t>Enhanced Scalability and Flexibility: The API-first approach promotes scalability by enabling independent updates to various modules. This modularity allows for the addition of new features or enhancements without requiring a complete overhaul of the system, thus minimizing downtime and risks associated with traditional monolithic architectures.</w:t>
      </w:r>
    </w:p>
    <w:p w14:paraId="17B24594" w14:textId="77777777" w:rsidR="007102C1" w:rsidRPr="007102C1" w:rsidRDefault="007102C1" w:rsidP="007102C1">
      <w:pPr>
        <w:jc w:val="both"/>
        <w:rPr>
          <w:b/>
          <w:bCs/>
          <w:lang w:val="en-US"/>
        </w:rPr>
      </w:pPr>
      <w:r w:rsidRPr="007102C1">
        <w:rPr>
          <w:b/>
          <w:bCs/>
          <w:lang w:val="en-US"/>
        </w:rPr>
        <w:t>Integration with Modular Banking:</w:t>
      </w:r>
    </w:p>
    <w:p w14:paraId="177D378C" w14:textId="3C3674AE" w:rsidR="007102C1" w:rsidRPr="007102C1" w:rsidRDefault="007102C1" w:rsidP="007102C1">
      <w:pPr>
        <w:jc w:val="both"/>
        <w:rPr>
          <w:lang w:val="en-US"/>
        </w:rPr>
      </w:pPr>
      <w:r w:rsidRPr="007102C1">
        <w:rPr>
          <w:lang w:val="en-US"/>
        </w:rPr>
        <w:t>In the context of Modular Banking, where operations are broken down into specialized components, API-first design plays a crucial role in enhancing interchangeability and manageability. Each modular component's well-defined API ensures straightforward integration, allowing external systems to interact seamlessly without delving into internal workings. This separation of concerns significantly improves maintainability and scalability.</w:t>
      </w:r>
    </w:p>
    <w:p w14:paraId="64DDF9D7" w14:textId="10270597" w:rsidR="007102C1" w:rsidRPr="007102C1" w:rsidRDefault="007102C1" w:rsidP="007102C1">
      <w:pPr>
        <w:jc w:val="both"/>
        <w:rPr>
          <w:b/>
          <w:bCs/>
          <w:lang w:val="en-US"/>
        </w:rPr>
      </w:pPr>
      <w:r w:rsidRPr="007102C1">
        <w:rPr>
          <w:b/>
          <w:bCs/>
          <w:lang w:val="en-US"/>
        </w:rPr>
        <w:t>Real-World Application:</w:t>
      </w:r>
    </w:p>
    <w:p w14:paraId="07336C92" w14:textId="440E252E" w:rsidR="007102C1" w:rsidRPr="007102C1" w:rsidRDefault="007102C1" w:rsidP="007102C1">
      <w:pPr>
        <w:jc w:val="both"/>
        <w:rPr>
          <w:lang w:val="en-US"/>
        </w:rPr>
      </w:pPr>
      <w:r w:rsidRPr="007102C1">
        <w:rPr>
          <w:lang w:val="en-US"/>
        </w:rPr>
        <w:t>Consider Temenos aiming to integrate mobile banking features into their Core Banking system. Using an API-first approach, they would first define how external systems, such as mobile apps, should interact with these new features via APIs. Subsequent development focuses on back-end services fulfilling these API contracts, allowing frontend developers to concentrate on external interfaces while backend teams manage internal implementations.</w:t>
      </w:r>
    </w:p>
    <w:p w14:paraId="4A00B26B" w14:textId="6DB53FCF" w:rsidR="007102C1" w:rsidRPr="007102C1" w:rsidRDefault="007102C1" w:rsidP="007102C1">
      <w:pPr>
        <w:jc w:val="both"/>
        <w:rPr>
          <w:b/>
          <w:bCs/>
          <w:lang w:val="en-US"/>
        </w:rPr>
      </w:pPr>
      <w:r w:rsidRPr="007102C1">
        <w:rPr>
          <w:b/>
          <w:bCs/>
          <w:lang w:val="en-US"/>
        </w:rPr>
        <w:t>Challenges and Considerations:</w:t>
      </w:r>
    </w:p>
    <w:p w14:paraId="2BD72064" w14:textId="5D5DC9D4" w:rsidR="007102C1" w:rsidRPr="007102C1" w:rsidRDefault="007102C1" w:rsidP="007102C1">
      <w:pPr>
        <w:jc w:val="both"/>
        <w:rPr>
          <w:lang w:val="en-US"/>
        </w:rPr>
      </w:pPr>
      <w:r w:rsidRPr="007102C1">
        <w:rPr>
          <w:lang w:val="en-US"/>
        </w:rPr>
        <w:t>While the API-first approach offers substantial benefits, it also presents challenges. The need for extensive planning and documentation can initially slow down development. Additionally, improper API design may lead to integration issues or maintenance complexities in the future.</w:t>
      </w:r>
    </w:p>
    <w:p w14:paraId="33C42992" w14:textId="7214BDED" w:rsidR="007102C1" w:rsidRPr="007102C1" w:rsidRDefault="007102C1" w:rsidP="007102C1">
      <w:pPr>
        <w:jc w:val="both"/>
        <w:rPr>
          <w:b/>
          <w:bCs/>
          <w:lang w:val="en-US"/>
        </w:rPr>
      </w:pPr>
      <w:r w:rsidRPr="007102C1">
        <w:rPr>
          <w:b/>
          <w:bCs/>
          <w:lang w:val="en-US"/>
        </w:rPr>
        <w:t>Conclusion:</w:t>
      </w:r>
    </w:p>
    <w:p w14:paraId="20D00490" w14:textId="77777777" w:rsidR="00976161" w:rsidRDefault="007102C1" w:rsidP="007102C1">
      <w:pPr>
        <w:jc w:val="both"/>
        <w:rPr>
          <w:lang w:val="en-US"/>
        </w:rPr>
      </w:pPr>
      <w:r w:rsidRPr="007102C1">
        <w:rPr>
          <w:lang w:val="en-US"/>
        </w:rPr>
        <w:t>The API-first approach stands as a strategic method for developing robust and adaptable software systems, particularly in banking where seamless integration with diverse third-party services is crucial. By prioritizing API design, this approach ensures that external interactions are meticulously planned, fostering reliability and scalability, thereby aligning perfectly with the modular evolution of banking systems like Temenos'.</w:t>
      </w:r>
    </w:p>
    <w:p w14:paraId="60223E09" w14:textId="77777777" w:rsidR="00976161" w:rsidRDefault="00976161" w:rsidP="007102C1">
      <w:pPr>
        <w:jc w:val="both"/>
        <w:rPr>
          <w:lang w:val="en-US"/>
        </w:rPr>
      </w:pPr>
    </w:p>
    <w:p w14:paraId="3E21E285" w14:textId="67AFB29D" w:rsidR="00976161" w:rsidRDefault="00976161" w:rsidP="00976161">
      <w:pPr>
        <w:pStyle w:val="Heading2"/>
        <w:rPr>
          <w:lang w:val="en-US"/>
        </w:rPr>
      </w:pPr>
      <w:bookmarkStart w:id="62" w:name="_Toc193268285"/>
      <w:r w:rsidRPr="00976161">
        <w:rPr>
          <w:lang w:val="en-US"/>
        </w:rPr>
        <w:t xml:space="preserve">Event-Driven Architecture </w:t>
      </w:r>
      <w:r>
        <w:rPr>
          <w:lang w:val="en-US"/>
        </w:rPr>
        <w:t>in Modular Banking</w:t>
      </w:r>
      <w:bookmarkEnd w:id="62"/>
    </w:p>
    <w:p w14:paraId="5CA57D69" w14:textId="28F6130D" w:rsidR="00976161" w:rsidRPr="00976161" w:rsidRDefault="00976161" w:rsidP="00976161">
      <w:pPr>
        <w:jc w:val="both"/>
        <w:rPr>
          <w:lang w:val="en-US"/>
        </w:rPr>
      </w:pPr>
      <w:r w:rsidRPr="00976161">
        <w:rPr>
          <w:lang w:val="en-US"/>
        </w:rPr>
        <w:t>In the context of Modular Banking, Temenos employs an Event-Driven architecture to manage state changes efficiently. This architecture facilitates communication between independent modules, ensuring loose coupling and scalability.</w:t>
      </w:r>
    </w:p>
    <w:p w14:paraId="62692A04" w14:textId="03D7235A" w:rsidR="00976161" w:rsidRPr="00976161" w:rsidRDefault="2B3C7AED" w:rsidP="00976161">
      <w:pPr>
        <w:jc w:val="both"/>
        <w:rPr>
          <w:b/>
          <w:bCs/>
          <w:lang w:val="en-US"/>
        </w:rPr>
      </w:pPr>
      <w:commentRangeStart w:id="63"/>
      <w:commentRangeStart w:id="64"/>
      <w:commentRangeStart w:id="65"/>
      <w:r w:rsidRPr="2B3AB04D">
        <w:rPr>
          <w:b/>
          <w:bCs/>
          <w:lang w:val="en-US"/>
        </w:rPr>
        <w:t>Types of Events in Temenos Architecture</w:t>
      </w:r>
    </w:p>
    <w:p w14:paraId="777DD030" w14:textId="0466B287" w:rsidR="00976161" w:rsidRPr="00976161" w:rsidRDefault="00976161" w:rsidP="00A55DF7">
      <w:pPr>
        <w:pStyle w:val="ListParagraph"/>
        <w:numPr>
          <w:ilvl w:val="0"/>
          <w:numId w:val="13"/>
        </w:numPr>
        <w:jc w:val="both"/>
        <w:rPr>
          <w:lang w:val="en-US"/>
        </w:rPr>
      </w:pPr>
      <w:r w:rsidRPr="00976161">
        <w:rPr>
          <w:lang w:val="en-US"/>
        </w:rPr>
        <w:t>Command Events: These events represent instructions that initiate actions leading to state changes. For example, initiating a transfer or opening an account.</w:t>
      </w:r>
    </w:p>
    <w:p w14:paraId="30A8C17E" w14:textId="6E5FCD83" w:rsidR="00976161" w:rsidRPr="00976161" w:rsidRDefault="00976161" w:rsidP="00A55DF7">
      <w:pPr>
        <w:pStyle w:val="ListParagraph"/>
        <w:numPr>
          <w:ilvl w:val="0"/>
          <w:numId w:val="13"/>
        </w:numPr>
        <w:jc w:val="both"/>
        <w:rPr>
          <w:lang w:val="en-US"/>
        </w:rPr>
      </w:pPr>
      <w:r w:rsidRPr="00976161">
        <w:rPr>
          <w:lang w:val="en-US"/>
        </w:rPr>
        <w:lastRenderedPageBreak/>
        <w:t>Business Events: These denote completed business operations, such as the successful completion of a transaction, reflecting the system's current state post-operation.</w:t>
      </w:r>
    </w:p>
    <w:p w14:paraId="5513C295" w14:textId="20665E92" w:rsidR="00976161" w:rsidRPr="00976161" w:rsidRDefault="00976161" w:rsidP="00A55DF7">
      <w:pPr>
        <w:pStyle w:val="ListParagraph"/>
        <w:numPr>
          <w:ilvl w:val="0"/>
          <w:numId w:val="13"/>
        </w:numPr>
        <w:jc w:val="both"/>
        <w:rPr>
          <w:lang w:val="en-US"/>
        </w:rPr>
      </w:pPr>
      <w:r w:rsidRPr="00976161">
        <w:rPr>
          <w:lang w:val="en-US"/>
        </w:rPr>
        <w:t>Data Events: These are triggered by database-level changes, such as updating a customer’s balance, indicating low-level data modifications.</w:t>
      </w:r>
    </w:p>
    <w:p w14:paraId="721CB6BA" w14:textId="77777777" w:rsidR="00976161" w:rsidRPr="00976161" w:rsidRDefault="00976161" w:rsidP="00976161">
      <w:pPr>
        <w:jc w:val="both"/>
        <w:rPr>
          <w:b/>
          <w:bCs/>
          <w:lang w:val="en-US"/>
        </w:rPr>
      </w:pPr>
      <w:r w:rsidRPr="00976161">
        <w:rPr>
          <w:b/>
          <w:bCs/>
          <w:lang w:val="en-US"/>
        </w:rPr>
        <w:t>Modular Banking Context</w:t>
      </w:r>
    </w:p>
    <w:p w14:paraId="1C8E0321" w14:textId="6F73D3C3" w:rsidR="00976161" w:rsidRPr="00976161" w:rsidRDefault="00976161" w:rsidP="00976161">
      <w:pPr>
        <w:jc w:val="both"/>
        <w:rPr>
          <w:lang w:val="en-US"/>
        </w:rPr>
      </w:pPr>
      <w:r w:rsidRPr="00976161">
        <w:rPr>
          <w:lang w:val="en-US"/>
        </w:rPr>
        <w:t>The Event-Driven architecture is integral to Modular Banking, allowing modules to publish events without tight coupling with subscribers. Each module can independently handle state changes based on relevant events, ensuring effective communication and operation.</w:t>
      </w:r>
    </w:p>
    <w:p w14:paraId="145A5DC1" w14:textId="498FD627" w:rsidR="00976161" w:rsidRPr="00976161" w:rsidRDefault="00976161" w:rsidP="00976161">
      <w:pPr>
        <w:jc w:val="both"/>
        <w:rPr>
          <w:b/>
          <w:bCs/>
          <w:lang w:val="en-US"/>
        </w:rPr>
      </w:pPr>
      <w:r w:rsidRPr="00976161">
        <w:rPr>
          <w:b/>
          <w:bCs/>
          <w:lang w:val="en-US"/>
        </w:rPr>
        <w:t>Example: Customer Transaction</w:t>
      </w:r>
    </w:p>
    <w:p w14:paraId="69CB625E" w14:textId="1D88A2BE" w:rsidR="00976161" w:rsidRPr="00976161" w:rsidRDefault="00976161" w:rsidP="00A55DF7">
      <w:pPr>
        <w:pStyle w:val="ListParagraph"/>
        <w:numPr>
          <w:ilvl w:val="0"/>
          <w:numId w:val="7"/>
        </w:numPr>
        <w:jc w:val="both"/>
        <w:rPr>
          <w:lang w:val="en-US"/>
        </w:rPr>
      </w:pPr>
      <w:r w:rsidRPr="00976161">
        <w:rPr>
          <w:lang w:val="en-US"/>
        </w:rPr>
        <w:t>Command Event: Initiate a transfer (e.g., "transfer funds").</w:t>
      </w:r>
    </w:p>
    <w:p w14:paraId="3A89A543" w14:textId="05A33579" w:rsidR="00976161" w:rsidRPr="00976161" w:rsidRDefault="00976161" w:rsidP="00A55DF7">
      <w:pPr>
        <w:pStyle w:val="ListParagraph"/>
        <w:numPr>
          <w:ilvl w:val="0"/>
          <w:numId w:val="7"/>
        </w:numPr>
        <w:jc w:val="both"/>
        <w:rPr>
          <w:lang w:val="en-US"/>
        </w:rPr>
      </w:pPr>
      <w:r w:rsidRPr="00976161">
        <w:rPr>
          <w:lang w:val="en-US"/>
        </w:rPr>
        <w:t>Business Event: Transfer completed successfully.</w:t>
      </w:r>
    </w:p>
    <w:p w14:paraId="4D95D182" w14:textId="01E932D5" w:rsidR="00976161" w:rsidRPr="00976161" w:rsidRDefault="00976161" w:rsidP="00A55DF7">
      <w:pPr>
        <w:pStyle w:val="ListParagraph"/>
        <w:numPr>
          <w:ilvl w:val="0"/>
          <w:numId w:val="7"/>
        </w:numPr>
        <w:jc w:val="both"/>
        <w:rPr>
          <w:lang w:val="en-US"/>
        </w:rPr>
      </w:pPr>
      <w:r w:rsidRPr="00976161">
        <w:rPr>
          <w:lang w:val="en-US"/>
        </w:rPr>
        <w:t>Data Event: Update customer balance in the database.</w:t>
      </w:r>
    </w:p>
    <w:p w14:paraId="36B39F59" w14:textId="6A4FCCAC" w:rsidR="00976161" w:rsidRPr="00976161" w:rsidRDefault="00976161" w:rsidP="00976161">
      <w:pPr>
        <w:jc w:val="both"/>
        <w:rPr>
          <w:b/>
          <w:bCs/>
          <w:lang w:val="en-US"/>
        </w:rPr>
      </w:pPr>
      <w:r w:rsidRPr="00976161">
        <w:rPr>
          <w:b/>
          <w:bCs/>
          <w:lang w:val="en-US"/>
        </w:rPr>
        <w:t>Challenges and Considerations</w:t>
      </w:r>
    </w:p>
    <w:p w14:paraId="23F4FB91" w14:textId="77777777" w:rsidR="00976161" w:rsidRPr="00976161" w:rsidRDefault="30586857" w:rsidP="00A55DF7">
      <w:pPr>
        <w:pStyle w:val="ListParagraph"/>
        <w:numPr>
          <w:ilvl w:val="0"/>
          <w:numId w:val="8"/>
        </w:numPr>
        <w:jc w:val="both"/>
        <w:rPr>
          <w:lang w:val="en-US"/>
        </w:rPr>
      </w:pPr>
      <w:r w:rsidRPr="4414707A">
        <w:rPr>
          <w:lang w:val="en-US"/>
        </w:rPr>
        <w:t xml:space="preserve">Ensuring all events are tracked and managed without system </w:t>
      </w:r>
      <w:commentRangeStart w:id="66"/>
      <w:r w:rsidRPr="4414707A">
        <w:rPr>
          <w:lang w:val="en-US"/>
        </w:rPr>
        <w:t>complexity</w:t>
      </w:r>
      <w:commentRangeEnd w:id="66"/>
      <w:r w:rsidR="00976161">
        <w:rPr>
          <w:rStyle w:val="CommentReference"/>
        </w:rPr>
        <w:commentReference w:id="66"/>
      </w:r>
      <w:r w:rsidRPr="4414707A">
        <w:rPr>
          <w:lang w:val="en-US"/>
        </w:rPr>
        <w:t>.</w:t>
      </w:r>
    </w:p>
    <w:p w14:paraId="0863A22D" w14:textId="77777777" w:rsidR="00976161" w:rsidRPr="00976161" w:rsidRDefault="00976161" w:rsidP="00A55DF7">
      <w:pPr>
        <w:pStyle w:val="ListParagraph"/>
        <w:numPr>
          <w:ilvl w:val="0"/>
          <w:numId w:val="8"/>
        </w:numPr>
        <w:jc w:val="both"/>
        <w:rPr>
          <w:lang w:val="en-US"/>
        </w:rPr>
      </w:pPr>
      <w:r w:rsidRPr="00976161">
        <w:rPr>
          <w:lang w:val="en-US"/>
        </w:rPr>
        <w:t>Proper event handling to ensure timely and appropriate module responses.</w:t>
      </w:r>
    </w:p>
    <w:p w14:paraId="71514A2C" w14:textId="69799DA1" w:rsidR="00976161" w:rsidRPr="00976161" w:rsidRDefault="30586857" w:rsidP="00A55DF7">
      <w:pPr>
        <w:pStyle w:val="ListParagraph"/>
        <w:numPr>
          <w:ilvl w:val="0"/>
          <w:numId w:val="8"/>
        </w:numPr>
        <w:jc w:val="both"/>
        <w:rPr>
          <w:lang w:val="en-US"/>
        </w:rPr>
      </w:pPr>
      <w:r w:rsidRPr="4414707A">
        <w:rPr>
          <w:lang w:val="en-US"/>
        </w:rPr>
        <w:t>Avoiding conflicts or delays in event processing across modules</w:t>
      </w:r>
      <w:commentRangeStart w:id="67"/>
      <w:commentRangeStart w:id="68"/>
      <w:commentRangeStart w:id="69"/>
      <w:r w:rsidRPr="4414707A">
        <w:rPr>
          <w:lang w:val="en-US"/>
        </w:rPr>
        <w:t>.</w:t>
      </w:r>
      <w:commentRangeEnd w:id="67"/>
      <w:r w:rsidR="00976161">
        <w:rPr>
          <w:rStyle w:val="CommentReference"/>
        </w:rPr>
        <w:commentReference w:id="67"/>
      </w:r>
      <w:commentRangeEnd w:id="68"/>
      <w:r w:rsidR="008876BA">
        <w:rPr>
          <w:rStyle w:val="CommentReference"/>
        </w:rPr>
        <w:commentReference w:id="68"/>
      </w:r>
      <w:commentRangeEnd w:id="69"/>
      <w:r w:rsidR="00921442">
        <w:rPr>
          <w:rStyle w:val="CommentReference"/>
        </w:rPr>
        <w:commentReference w:id="69"/>
      </w:r>
    </w:p>
    <w:p w14:paraId="5697722B" w14:textId="77777777" w:rsidR="00976161" w:rsidRPr="00976161" w:rsidRDefault="00976161" w:rsidP="00976161">
      <w:pPr>
        <w:jc w:val="both"/>
        <w:rPr>
          <w:b/>
          <w:bCs/>
          <w:lang w:val="en-US"/>
        </w:rPr>
      </w:pPr>
      <w:r w:rsidRPr="00976161">
        <w:rPr>
          <w:b/>
          <w:bCs/>
          <w:lang w:val="en-US"/>
        </w:rPr>
        <w:t>Conclusion</w:t>
      </w:r>
    </w:p>
    <w:p w14:paraId="4063A9D9" w14:textId="6BF63B3C" w:rsidR="00186918" w:rsidRDefault="00976161" w:rsidP="00976161">
      <w:pPr>
        <w:jc w:val="both"/>
        <w:rPr>
          <w:lang w:val="en-US"/>
        </w:rPr>
      </w:pPr>
      <w:r w:rsidRPr="00976161">
        <w:rPr>
          <w:lang w:val="en-US"/>
        </w:rPr>
        <w:t>The Event-Driven architecture enhances the efficiency and scalability of Modular Banking by enabling effective communication between independent modules through Command, Business, and Data events. While challenges exist, such as managing event tracking and handling, the benefits of loose coupling and state management make it a robust choice for Temenos' banking solutions.</w:t>
      </w:r>
    </w:p>
    <w:p w14:paraId="4D8DDE18" w14:textId="11C3F634" w:rsidR="00E57AD6" w:rsidRDefault="68D1BA3F" w:rsidP="00E57AD6">
      <w:pPr>
        <w:jc w:val="both"/>
        <w:rPr>
          <w:lang w:val="en-US"/>
        </w:rPr>
      </w:pPr>
      <w:r w:rsidRPr="2B3AB04D">
        <w:rPr>
          <w:lang w:val="en-US"/>
        </w:rPr>
        <w:t>In today's interconnected financial landscape, aligning our company's APIs and events with industry-standard terminology like BIAN is crucial for seamless communication</w:t>
      </w:r>
      <w:commentRangeEnd w:id="63"/>
      <w:r>
        <w:rPr>
          <w:rStyle w:val="CommentReference"/>
        </w:rPr>
        <w:commentReference w:id="63"/>
      </w:r>
      <w:commentRangeEnd w:id="64"/>
      <w:r>
        <w:rPr>
          <w:rStyle w:val="CommentReference"/>
        </w:rPr>
        <w:commentReference w:id="64"/>
      </w:r>
      <w:commentRangeEnd w:id="65"/>
      <w:r>
        <w:rPr>
          <w:rStyle w:val="CommentReference"/>
        </w:rPr>
        <w:commentReference w:id="65"/>
      </w:r>
      <w:r w:rsidRPr="2B3AB04D">
        <w:rPr>
          <w:lang w:val="en-US"/>
        </w:rPr>
        <w:t>. However, we aim to do this without fully adopting BIAN APIs due to their limitations in quality and relevance.</w:t>
      </w:r>
    </w:p>
    <w:p w14:paraId="5DF63591" w14:textId="73D0CA35" w:rsidR="00BE773A" w:rsidRPr="00E57AD6" w:rsidRDefault="00BE773A" w:rsidP="00BE773A">
      <w:pPr>
        <w:pStyle w:val="Heading2"/>
        <w:rPr>
          <w:lang w:val="en-US"/>
        </w:rPr>
      </w:pPr>
      <w:bookmarkStart w:id="72" w:name="_Toc193268286"/>
      <w:r w:rsidRPr="00BE773A">
        <w:rPr>
          <w:lang w:val="en-US"/>
        </w:rPr>
        <w:t>Strategic Alignment of APIs and Events with BIAN Terminology</w:t>
      </w:r>
      <w:bookmarkEnd w:id="72"/>
    </w:p>
    <w:p w14:paraId="1044F61F" w14:textId="3C7CEEEA" w:rsidR="00E57AD6" w:rsidRPr="00E57AD6" w:rsidRDefault="00BE773A" w:rsidP="00E57AD6">
      <w:pPr>
        <w:jc w:val="both"/>
        <w:rPr>
          <w:lang w:val="en-US"/>
        </w:rPr>
      </w:pPr>
      <w:r w:rsidRPr="00BE773A">
        <w:rPr>
          <w:lang w:val="en-US"/>
        </w:rPr>
        <w:t>In today's interconnected financial landscape, aligning our company's APIs and events with industry-standard terminology like BIAN is crucial for seamless communication. However, we aim to do this without fully adopting BIAN APIs due to their limitations in quality and relevance.</w:t>
      </w:r>
      <w:r w:rsidRPr="00E57AD6">
        <w:rPr>
          <w:lang w:val="en-US"/>
        </w:rPr>
        <w:t xml:space="preserve"> </w:t>
      </w:r>
    </w:p>
    <w:p w14:paraId="4048BFCD" w14:textId="64E7458E" w:rsidR="00E57AD6" w:rsidRPr="00BE773A" w:rsidRDefault="00E57AD6" w:rsidP="00E57AD6">
      <w:pPr>
        <w:jc w:val="both"/>
        <w:rPr>
          <w:b/>
          <w:bCs/>
          <w:lang w:val="en-US"/>
        </w:rPr>
      </w:pPr>
      <w:r w:rsidRPr="00BE773A">
        <w:rPr>
          <w:b/>
          <w:bCs/>
          <w:lang w:val="en-US"/>
        </w:rPr>
        <w:t>Steps to Achieve Alignment:</w:t>
      </w:r>
    </w:p>
    <w:p w14:paraId="41F30113" w14:textId="77777777" w:rsidR="00E57AD6" w:rsidRPr="00BE773A" w:rsidRDefault="00E57AD6" w:rsidP="00A55DF7">
      <w:pPr>
        <w:pStyle w:val="ListParagraph"/>
        <w:numPr>
          <w:ilvl w:val="0"/>
          <w:numId w:val="17"/>
        </w:numPr>
        <w:jc w:val="both"/>
        <w:rPr>
          <w:lang w:val="en-US"/>
        </w:rPr>
      </w:pPr>
      <w:r w:rsidRPr="00BE773A">
        <w:rPr>
          <w:lang w:val="en-US"/>
        </w:rPr>
        <w:t>Understanding BIAN Terminology:</w:t>
      </w:r>
    </w:p>
    <w:p w14:paraId="227D1B6F" w14:textId="77777777" w:rsidR="00E57AD6" w:rsidRPr="00E57AD6" w:rsidRDefault="00E57AD6" w:rsidP="00E57AD6">
      <w:pPr>
        <w:jc w:val="both"/>
        <w:rPr>
          <w:lang w:val="en-US"/>
        </w:rPr>
      </w:pPr>
      <w:r w:rsidRPr="00E57AD6">
        <w:rPr>
          <w:lang w:val="en-US"/>
        </w:rPr>
        <w:t>Research and comprehend the key terms provided by BIAN relevant to our domain, particularly in banking or financial services.</w:t>
      </w:r>
    </w:p>
    <w:p w14:paraId="34922985" w14:textId="77777777" w:rsidR="00E57AD6" w:rsidRPr="00BE773A" w:rsidRDefault="00E57AD6" w:rsidP="00A55DF7">
      <w:pPr>
        <w:pStyle w:val="ListParagraph"/>
        <w:numPr>
          <w:ilvl w:val="0"/>
          <w:numId w:val="17"/>
        </w:numPr>
        <w:jc w:val="both"/>
        <w:rPr>
          <w:lang w:val="en-US"/>
        </w:rPr>
      </w:pPr>
      <w:r w:rsidRPr="00BE773A">
        <w:rPr>
          <w:lang w:val="en-US"/>
        </w:rPr>
        <w:t>Identifying Essential Terms:</w:t>
      </w:r>
    </w:p>
    <w:p w14:paraId="664FB5FF" w14:textId="77777777" w:rsidR="00E57AD6" w:rsidRPr="00E57AD6" w:rsidRDefault="00E57AD6" w:rsidP="00E57AD6">
      <w:pPr>
        <w:jc w:val="both"/>
        <w:rPr>
          <w:lang w:val="en-US"/>
        </w:rPr>
      </w:pPr>
      <w:r w:rsidRPr="00E57AD6">
        <w:rPr>
          <w:lang w:val="en-US"/>
        </w:rPr>
        <w:t>Select BIAN terms that are fundamental for communication within our sector. These will form the core of our vocabulary.</w:t>
      </w:r>
    </w:p>
    <w:p w14:paraId="1B05D9F2" w14:textId="77777777" w:rsidR="00E57AD6" w:rsidRPr="00BE773A" w:rsidRDefault="00E57AD6" w:rsidP="00A55DF7">
      <w:pPr>
        <w:pStyle w:val="ListParagraph"/>
        <w:numPr>
          <w:ilvl w:val="0"/>
          <w:numId w:val="17"/>
        </w:numPr>
        <w:jc w:val="both"/>
        <w:rPr>
          <w:lang w:val="en-US"/>
        </w:rPr>
      </w:pPr>
      <w:r w:rsidRPr="00BE773A">
        <w:rPr>
          <w:lang w:val="en-US"/>
        </w:rPr>
        <w:t>Tailoring the Vocabulary:</w:t>
      </w:r>
    </w:p>
    <w:p w14:paraId="4A86D861" w14:textId="77777777" w:rsidR="00E57AD6" w:rsidRPr="00E57AD6" w:rsidRDefault="00E57AD6" w:rsidP="00E57AD6">
      <w:pPr>
        <w:jc w:val="both"/>
        <w:rPr>
          <w:lang w:val="en-US"/>
        </w:rPr>
      </w:pPr>
      <w:r w:rsidRPr="00E57AD6">
        <w:rPr>
          <w:lang w:val="en-US"/>
        </w:rPr>
        <w:t>Incorporate these selected BIAN terms into our API and event definitions, adapting them to align with our specific business requirements and processes.</w:t>
      </w:r>
    </w:p>
    <w:p w14:paraId="3227D54F" w14:textId="77777777" w:rsidR="00E57AD6" w:rsidRPr="00BE773A" w:rsidRDefault="00E57AD6" w:rsidP="00A55DF7">
      <w:pPr>
        <w:pStyle w:val="ListParagraph"/>
        <w:numPr>
          <w:ilvl w:val="0"/>
          <w:numId w:val="17"/>
        </w:numPr>
        <w:jc w:val="both"/>
        <w:rPr>
          <w:lang w:val="en-US"/>
        </w:rPr>
      </w:pPr>
      <w:r w:rsidRPr="00BE773A">
        <w:rPr>
          <w:lang w:val="en-US"/>
        </w:rPr>
        <w:t>Documentation:</w:t>
      </w:r>
    </w:p>
    <w:p w14:paraId="3D2F09E5" w14:textId="77777777" w:rsidR="00E57AD6" w:rsidRPr="00E57AD6" w:rsidRDefault="00E57AD6" w:rsidP="00E57AD6">
      <w:pPr>
        <w:jc w:val="both"/>
        <w:rPr>
          <w:lang w:val="en-US"/>
        </w:rPr>
      </w:pPr>
      <w:r w:rsidRPr="00E57AD6">
        <w:rPr>
          <w:lang w:val="en-US"/>
        </w:rPr>
        <w:t>Develop a glossary section in our documentation that clearly defines each term, ensuring it reflects both industry standards and our tailored usage.</w:t>
      </w:r>
    </w:p>
    <w:p w14:paraId="509B79FF" w14:textId="77777777" w:rsidR="00E57AD6" w:rsidRPr="00BE773A" w:rsidRDefault="00E57AD6" w:rsidP="00A55DF7">
      <w:pPr>
        <w:pStyle w:val="ListParagraph"/>
        <w:numPr>
          <w:ilvl w:val="0"/>
          <w:numId w:val="17"/>
        </w:numPr>
        <w:jc w:val="both"/>
        <w:rPr>
          <w:lang w:val="en-US"/>
        </w:rPr>
      </w:pPr>
      <w:r w:rsidRPr="00BE773A">
        <w:rPr>
          <w:lang w:val="en-US"/>
        </w:rPr>
        <w:t>Enforcement in APIs and Events:</w:t>
      </w:r>
    </w:p>
    <w:p w14:paraId="77A40360" w14:textId="7FFEF378" w:rsidR="00E57AD6" w:rsidRPr="00E57AD6" w:rsidRDefault="00E57AD6" w:rsidP="00E57AD6">
      <w:pPr>
        <w:jc w:val="both"/>
        <w:rPr>
          <w:lang w:val="en-US"/>
        </w:rPr>
      </w:pPr>
      <w:r w:rsidRPr="00E57AD6">
        <w:rPr>
          <w:lang w:val="en-US"/>
        </w:rPr>
        <w:t>Use the BIAN-aligned terms consistently in API method names, parameters, response fields, and event definitions to maintain clarity and consistency.</w:t>
      </w:r>
      <w:r w:rsidR="00BE773A">
        <w:rPr>
          <w:lang w:val="en-US"/>
        </w:rPr>
        <w:t xml:space="preserve"> Develop in due time a </w:t>
      </w:r>
      <w:r w:rsidR="00595B39">
        <w:rPr>
          <w:lang w:val="en-US"/>
        </w:rPr>
        <w:t>programmatically</w:t>
      </w:r>
      <w:r w:rsidR="00BE773A">
        <w:rPr>
          <w:lang w:val="en-US"/>
        </w:rPr>
        <w:t xml:space="preserve">-enforced alignment, </w:t>
      </w:r>
    </w:p>
    <w:p w14:paraId="6A226E9C" w14:textId="77777777" w:rsidR="00E57AD6" w:rsidRPr="00BE773A" w:rsidRDefault="00E57AD6" w:rsidP="00A55DF7">
      <w:pPr>
        <w:pStyle w:val="ListParagraph"/>
        <w:numPr>
          <w:ilvl w:val="0"/>
          <w:numId w:val="17"/>
        </w:numPr>
        <w:jc w:val="both"/>
        <w:rPr>
          <w:lang w:val="en-US"/>
        </w:rPr>
      </w:pPr>
      <w:r w:rsidRPr="00BE773A">
        <w:rPr>
          <w:lang w:val="en-US"/>
        </w:rPr>
        <w:t>Training for Developers:</w:t>
      </w:r>
    </w:p>
    <w:p w14:paraId="45FA56B9" w14:textId="77777777" w:rsidR="00E57AD6" w:rsidRPr="00E57AD6" w:rsidRDefault="00E57AD6" w:rsidP="00E57AD6">
      <w:pPr>
        <w:jc w:val="both"/>
        <w:rPr>
          <w:lang w:val="en-US"/>
        </w:rPr>
      </w:pPr>
      <w:r w:rsidRPr="00E57AD6">
        <w:rPr>
          <w:lang w:val="en-US"/>
        </w:rPr>
        <w:lastRenderedPageBreak/>
        <w:t>Conduct training sessions or workshops to familiarize our development team with the new vocabulary and its application in API design and event handling.</w:t>
      </w:r>
    </w:p>
    <w:p w14:paraId="2FDDE14F" w14:textId="77777777" w:rsidR="00E57AD6" w:rsidRPr="00BE773A" w:rsidRDefault="00E57AD6" w:rsidP="00A55DF7">
      <w:pPr>
        <w:pStyle w:val="ListParagraph"/>
        <w:numPr>
          <w:ilvl w:val="0"/>
          <w:numId w:val="17"/>
        </w:numPr>
        <w:jc w:val="both"/>
        <w:rPr>
          <w:lang w:val="en-US"/>
        </w:rPr>
      </w:pPr>
      <w:r w:rsidRPr="00BE773A">
        <w:rPr>
          <w:lang w:val="en-US"/>
        </w:rPr>
        <w:t>Versioning Strategy:</w:t>
      </w:r>
    </w:p>
    <w:p w14:paraId="6E194EF7" w14:textId="77777777" w:rsidR="00E57AD6" w:rsidRPr="00E57AD6" w:rsidRDefault="00E57AD6" w:rsidP="00E57AD6">
      <w:pPr>
        <w:jc w:val="both"/>
        <w:rPr>
          <w:lang w:val="en-US"/>
        </w:rPr>
      </w:pPr>
      <w:r w:rsidRPr="00E57AD6">
        <w:rPr>
          <w:lang w:val="en-US"/>
        </w:rPr>
        <w:t>Implement a clear versioning strategy for future updates to manage changes in terminology and ensure backward compatibility as needed.</w:t>
      </w:r>
    </w:p>
    <w:p w14:paraId="5BF74D91" w14:textId="77777777" w:rsidR="00E57AD6" w:rsidRPr="00BE773A" w:rsidRDefault="00E57AD6" w:rsidP="00A55DF7">
      <w:pPr>
        <w:pStyle w:val="ListParagraph"/>
        <w:numPr>
          <w:ilvl w:val="0"/>
          <w:numId w:val="17"/>
        </w:numPr>
        <w:jc w:val="both"/>
        <w:rPr>
          <w:lang w:val="en-US"/>
        </w:rPr>
      </w:pPr>
      <w:r w:rsidRPr="00BE773A">
        <w:rPr>
          <w:lang w:val="en-US"/>
        </w:rPr>
        <w:t>Resolving Naming Conflicts:</w:t>
      </w:r>
    </w:p>
    <w:p w14:paraId="3967ACD6" w14:textId="77777777" w:rsidR="00E57AD6" w:rsidRPr="00E57AD6" w:rsidRDefault="00E57AD6" w:rsidP="00E57AD6">
      <w:pPr>
        <w:jc w:val="both"/>
        <w:rPr>
          <w:lang w:val="en-US"/>
        </w:rPr>
      </w:pPr>
      <w:r w:rsidRPr="00E57AD6">
        <w:rPr>
          <w:lang w:val="en-US"/>
        </w:rPr>
        <w:t>Address any overlaps between existing internal terms and BIAN terminology early to prevent confusion and maintain clarity in communication.</w:t>
      </w:r>
    </w:p>
    <w:p w14:paraId="595E5C91" w14:textId="77777777" w:rsidR="00E57AD6" w:rsidRPr="00BE773A" w:rsidRDefault="00E57AD6" w:rsidP="00A55DF7">
      <w:pPr>
        <w:pStyle w:val="ListParagraph"/>
        <w:numPr>
          <w:ilvl w:val="0"/>
          <w:numId w:val="17"/>
        </w:numPr>
        <w:jc w:val="both"/>
        <w:rPr>
          <w:lang w:val="en-US"/>
        </w:rPr>
      </w:pPr>
      <w:r w:rsidRPr="00BE773A">
        <w:rPr>
          <w:lang w:val="en-US"/>
        </w:rPr>
        <w:t>Testing and Validation:</w:t>
      </w:r>
    </w:p>
    <w:p w14:paraId="141203D1" w14:textId="77777777" w:rsidR="00E57AD6" w:rsidRPr="00E57AD6" w:rsidRDefault="00E57AD6" w:rsidP="00E57AD6">
      <w:pPr>
        <w:jc w:val="both"/>
        <w:rPr>
          <w:lang w:val="en-US"/>
        </w:rPr>
      </w:pPr>
      <w:r w:rsidRPr="00E57AD6">
        <w:rPr>
          <w:lang w:val="en-US"/>
        </w:rPr>
        <w:t>Establish automated checks or validation processes during API development to ensure adherence to the agreed-upon vocabulary, maintaining consistency across all communications.</w:t>
      </w:r>
    </w:p>
    <w:p w14:paraId="122913F0" w14:textId="77777777" w:rsidR="00E57AD6" w:rsidRPr="00E57AD6" w:rsidRDefault="00E57AD6" w:rsidP="00E57AD6">
      <w:pPr>
        <w:jc w:val="both"/>
        <w:rPr>
          <w:lang w:val="en-US"/>
        </w:rPr>
      </w:pPr>
      <w:r w:rsidRPr="00E57AD6">
        <w:rPr>
          <w:lang w:val="en-US"/>
        </w:rPr>
        <w:t>Conclusion:</w:t>
      </w:r>
    </w:p>
    <w:p w14:paraId="55599ED3" w14:textId="4CEE9BB4" w:rsidR="00E57AD6" w:rsidRDefault="00E57AD6" w:rsidP="00E57AD6">
      <w:pPr>
        <w:jc w:val="both"/>
        <w:rPr>
          <w:lang w:val="en-US"/>
        </w:rPr>
      </w:pPr>
      <w:r w:rsidRPr="00E57AD6">
        <w:rPr>
          <w:lang w:val="en-US"/>
        </w:rPr>
        <w:t>By following this structured approach, we will effectively align our APIs and events with BIAN terminology while tailoring it to meet our specific needs. This will enhance our communication both internally and externally, fostering a clearer and more consistent dialogue within the industry.</w:t>
      </w:r>
    </w:p>
    <w:p w14:paraId="4A77D25B" w14:textId="77777777" w:rsidR="00186918" w:rsidRPr="00B97BF0" w:rsidRDefault="00186918" w:rsidP="00186918">
      <w:pPr>
        <w:rPr>
          <w:lang w:val="en-US"/>
        </w:rPr>
      </w:pPr>
      <w:r w:rsidRPr="00534C26">
        <w:rPr>
          <w:rFonts w:cs="Arial Bold"/>
          <w:b/>
          <w:bCs/>
          <w:iCs/>
          <w:color w:val="F08261" w:themeColor="text2"/>
          <w:sz w:val="28"/>
          <w:szCs w:val="28"/>
          <w:lang w:val="en-US"/>
        </w:rPr>
        <w:t>CQRS: Command Query Responsibility Segregation in Temenos Architecture</w:t>
      </w:r>
    </w:p>
    <w:p w14:paraId="71CDD5CE" w14:textId="77777777" w:rsidR="00186918" w:rsidRPr="00A236C0" w:rsidRDefault="00186918" w:rsidP="00186918">
      <w:pPr>
        <w:jc w:val="both"/>
        <w:rPr>
          <w:lang w:val="en-US"/>
        </w:rPr>
      </w:pPr>
      <w:r w:rsidRPr="00A236C0">
        <w:rPr>
          <w:lang w:val="en-US"/>
        </w:rPr>
        <w:t>The Command Query Responsibility Segregation (CQRS) pattern is employed in the Temenos software architecture to enhance system efficiency and scalability by separating data modification tasks (commands) from data retrieval tasks (queries). This separation allows each responsibility to be optimized independently, leading to improved performance and reliability.</w:t>
      </w:r>
      <w:r>
        <w:rPr>
          <w:lang w:val="en-US"/>
        </w:rPr>
        <w:t xml:space="preserve"> For the context of Retail banking with high volumes, CQRS is considered a mandatory performance-enhancing principle. </w:t>
      </w:r>
    </w:p>
    <w:p w14:paraId="00903D7F" w14:textId="77777777" w:rsidR="00186918" w:rsidRPr="006B4B95" w:rsidRDefault="00186918" w:rsidP="00186918">
      <w:pPr>
        <w:jc w:val="both"/>
        <w:rPr>
          <w:b/>
          <w:bCs/>
          <w:lang w:val="en-US"/>
        </w:rPr>
      </w:pPr>
      <w:r w:rsidRPr="006B4B95">
        <w:rPr>
          <w:b/>
          <w:bCs/>
          <w:lang w:val="en-US"/>
        </w:rPr>
        <w:t>Key Components:</w:t>
      </w:r>
    </w:p>
    <w:p w14:paraId="3893D5C7" w14:textId="77777777" w:rsidR="00186918" w:rsidRPr="006B4B95" w:rsidRDefault="00186918" w:rsidP="00A55DF7">
      <w:pPr>
        <w:pStyle w:val="ListParagraph"/>
        <w:numPr>
          <w:ilvl w:val="0"/>
          <w:numId w:val="16"/>
        </w:numPr>
        <w:jc w:val="both"/>
        <w:rPr>
          <w:lang w:val="en-US"/>
        </w:rPr>
      </w:pPr>
      <w:r w:rsidRPr="006B4B95">
        <w:rPr>
          <w:lang w:val="en-US"/>
        </w:rPr>
        <w:t>Core Services</w:t>
      </w:r>
    </w:p>
    <w:p w14:paraId="1A7D0651" w14:textId="21499AA4" w:rsidR="00186918" w:rsidRPr="006B4B95" w:rsidRDefault="00FE3651" w:rsidP="00A55DF7">
      <w:pPr>
        <w:pStyle w:val="ListParagraph"/>
        <w:numPr>
          <w:ilvl w:val="1"/>
          <w:numId w:val="16"/>
        </w:numPr>
        <w:jc w:val="both"/>
        <w:rPr>
          <w:lang w:val="en-US"/>
        </w:rPr>
      </w:pPr>
      <w:r>
        <w:rPr>
          <w:lang w:val="en-US"/>
        </w:rPr>
        <w:t>Deposits</w:t>
      </w:r>
      <w:r w:rsidR="00186918" w:rsidRPr="006B4B95">
        <w:rPr>
          <w:lang w:val="en-US"/>
        </w:rPr>
        <w:t xml:space="preserve">: Manages transactions and updates related to </w:t>
      </w:r>
      <w:r>
        <w:rPr>
          <w:lang w:val="en-US"/>
        </w:rPr>
        <w:t>Deposits</w:t>
      </w:r>
      <w:r w:rsidR="00186918" w:rsidRPr="006B4B95">
        <w:rPr>
          <w:lang w:val="en-US"/>
        </w:rPr>
        <w:t>.</w:t>
      </w:r>
    </w:p>
    <w:p w14:paraId="49681A41" w14:textId="77777777" w:rsidR="00186918" w:rsidRPr="006B4B95" w:rsidRDefault="00186918" w:rsidP="00A55DF7">
      <w:pPr>
        <w:pStyle w:val="ListParagraph"/>
        <w:numPr>
          <w:ilvl w:val="1"/>
          <w:numId w:val="16"/>
        </w:numPr>
        <w:jc w:val="both"/>
        <w:rPr>
          <w:lang w:val="en-US"/>
        </w:rPr>
      </w:pPr>
      <w:r w:rsidRPr="006B4B95">
        <w:rPr>
          <w:lang w:val="en-US"/>
        </w:rPr>
        <w:t>Lending: Handles lending operations, including updates and transactions.</w:t>
      </w:r>
    </w:p>
    <w:p w14:paraId="39C41EBC" w14:textId="77777777" w:rsidR="00186918" w:rsidRPr="006B4B95" w:rsidRDefault="00186918" w:rsidP="00A55DF7">
      <w:pPr>
        <w:pStyle w:val="ListParagraph"/>
        <w:numPr>
          <w:ilvl w:val="0"/>
          <w:numId w:val="16"/>
        </w:numPr>
        <w:jc w:val="both"/>
        <w:rPr>
          <w:lang w:val="en-US"/>
        </w:rPr>
      </w:pPr>
      <w:r w:rsidRPr="006B4B95">
        <w:rPr>
          <w:lang w:val="en-US"/>
        </w:rPr>
        <w:t>Query Services</w:t>
      </w:r>
    </w:p>
    <w:p w14:paraId="33DBD416" w14:textId="77777777" w:rsidR="00186918" w:rsidRPr="006B4B95" w:rsidRDefault="00186918" w:rsidP="00A55DF7">
      <w:pPr>
        <w:pStyle w:val="ListParagraph"/>
        <w:numPr>
          <w:ilvl w:val="1"/>
          <w:numId w:val="16"/>
        </w:numPr>
        <w:jc w:val="both"/>
        <w:rPr>
          <w:lang w:val="en-US"/>
        </w:rPr>
      </w:pPr>
      <w:r w:rsidRPr="006B4B95">
        <w:rPr>
          <w:lang w:val="en-US"/>
        </w:rPr>
        <w:t xml:space="preserve">Holdings microservice: A read-only service that provides fast and consistent data access for </w:t>
      </w:r>
      <w:r>
        <w:rPr>
          <w:lang w:val="en-US"/>
        </w:rPr>
        <w:t xml:space="preserve">high-volume </w:t>
      </w:r>
      <w:r w:rsidRPr="006B4B95">
        <w:rPr>
          <w:lang w:val="en-US"/>
        </w:rPr>
        <w:t>queries related to arrangement accounts, transaction lists, and balances. It is eventually consistent, meaning it reflects the most recent data after a certain period but not immediately.</w:t>
      </w:r>
    </w:p>
    <w:p w14:paraId="136415E7" w14:textId="77777777" w:rsidR="00186918" w:rsidRPr="00A236C0" w:rsidRDefault="00186918" w:rsidP="00186918">
      <w:pPr>
        <w:jc w:val="both"/>
        <w:rPr>
          <w:b/>
          <w:bCs/>
          <w:lang w:val="en-US"/>
        </w:rPr>
      </w:pPr>
      <w:r w:rsidRPr="00A236C0">
        <w:rPr>
          <w:b/>
          <w:bCs/>
          <w:lang w:val="en-US"/>
        </w:rPr>
        <w:t>Benefits of CQRS:</w:t>
      </w:r>
    </w:p>
    <w:p w14:paraId="01A90475" w14:textId="77777777" w:rsidR="00186918" w:rsidRPr="00A236C0" w:rsidRDefault="00186918" w:rsidP="00A55DF7">
      <w:pPr>
        <w:pStyle w:val="ListParagraph"/>
        <w:numPr>
          <w:ilvl w:val="0"/>
          <w:numId w:val="15"/>
        </w:numPr>
        <w:jc w:val="both"/>
        <w:rPr>
          <w:lang w:val="en-US"/>
        </w:rPr>
      </w:pPr>
      <w:r w:rsidRPr="00A236C0">
        <w:rPr>
          <w:lang w:val="en-US"/>
        </w:rPr>
        <w:t>Scalability: Core services can focus on handling complex transactions without being bogged down by numerous read requests.</w:t>
      </w:r>
    </w:p>
    <w:p w14:paraId="4C1C9F32" w14:textId="77777777" w:rsidR="00186918" w:rsidRPr="00A236C0" w:rsidRDefault="00186918" w:rsidP="00A55DF7">
      <w:pPr>
        <w:pStyle w:val="ListParagraph"/>
        <w:numPr>
          <w:ilvl w:val="0"/>
          <w:numId w:val="15"/>
        </w:numPr>
        <w:jc w:val="both"/>
        <w:rPr>
          <w:lang w:val="en-US"/>
        </w:rPr>
      </w:pPr>
      <w:r w:rsidRPr="00A236C0">
        <w:rPr>
          <w:lang w:val="en-US"/>
        </w:rPr>
        <w:t>Efficiency: Holdings optimizes query performance, ensuring quick and reliable access to data.</w:t>
      </w:r>
    </w:p>
    <w:p w14:paraId="01141ED4" w14:textId="77777777" w:rsidR="00186918" w:rsidRPr="00A236C0" w:rsidRDefault="00186918" w:rsidP="00A55DF7">
      <w:pPr>
        <w:pStyle w:val="ListParagraph"/>
        <w:numPr>
          <w:ilvl w:val="0"/>
          <w:numId w:val="15"/>
        </w:numPr>
        <w:jc w:val="both"/>
        <w:rPr>
          <w:lang w:val="en-US"/>
        </w:rPr>
      </w:pPr>
      <w:r w:rsidRPr="00A236C0">
        <w:rPr>
          <w:lang w:val="en-US"/>
        </w:rPr>
        <w:t>Specialization: Each service can be tailored to its primary responsibility, enhancing overall system efficiency.</w:t>
      </w:r>
    </w:p>
    <w:p w14:paraId="7BEF6BE6" w14:textId="77777777" w:rsidR="00186918" w:rsidRPr="00A236C0" w:rsidRDefault="2D7D9F0F" w:rsidP="00186918">
      <w:pPr>
        <w:jc w:val="both"/>
        <w:rPr>
          <w:lang w:val="en-US"/>
        </w:rPr>
      </w:pPr>
      <w:r w:rsidRPr="4414707A">
        <w:rPr>
          <w:lang w:val="en-US"/>
        </w:rPr>
        <w:t>In summary, CQRS is a strategic architectural choice that balances scalability with acceptable latency for queries, while ensuring critical command operations are handled efficiently and reliably by core services.</w:t>
      </w:r>
      <w:commentRangeStart w:id="73"/>
      <w:commentRangeStart w:id="74"/>
      <w:commentRangeEnd w:id="73"/>
      <w:r w:rsidR="00186918">
        <w:rPr>
          <w:rStyle w:val="CommentReference"/>
        </w:rPr>
        <w:commentReference w:id="73"/>
      </w:r>
      <w:commentRangeEnd w:id="74"/>
      <w:r w:rsidR="00B35A7C">
        <w:rPr>
          <w:rStyle w:val="CommentReference"/>
        </w:rPr>
        <w:commentReference w:id="74"/>
      </w:r>
    </w:p>
    <w:p w14:paraId="4A6A8320" w14:textId="77777777" w:rsidR="00A7649A" w:rsidRDefault="00A7649A" w:rsidP="00A7649A">
      <w:pPr>
        <w:pStyle w:val="Heading2"/>
        <w:rPr>
          <w:lang w:val="en-US"/>
        </w:rPr>
      </w:pPr>
      <w:bookmarkStart w:id="75" w:name="_Toc193268287"/>
      <w:r>
        <w:rPr>
          <w:lang w:val="en-US"/>
        </w:rPr>
        <w:t>User Experience in Modular Banking</w:t>
      </w:r>
      <w:bookmarkEnd w:id="75"/>
    </w:p>
    <w:p w14:paraId="7335417B" w14:textId="77777777" w:rsidR="00A7649A" w:rsidRPr="001B01F0" w:rsidRDefault="00A7649A" w:rsidP="00A7649A">
      <w:pPr>
        <w:jc w:val="both"/>
        <w:rPr>
          <w:lang w:val="en-US"/>
        </w:rPr>
      </w:pPr>
      <w:r w:rsidRPr="001B01F0">
        <w:rPr>
          <w:lang w:val="en-US"/>
        </w:rPr>
        <w:t>In the evolving landscape of banking technology, modular banking emerges as a transformative approach, offering significant advantages over traditional monolithic core systems. This shift not only impacts the technical architecture but also reshapes the user experience (UX) for both end-users and internal operations. Temenos' modular banking solutions exemplify this transformation, with a focus on specialized modules and dedicated interfaces.</w:t>
      </w:r>
    </w:p>
    <w:p w14:paraId="5D1E0A3C" w14:textId="77777777" w:rsidR="00A7649A" w:rsidRPr="001B01F0" w:rsidRDefault="00A7649A" w:rsidP="00A7649A">
      <w:pPr>
        <w:jc w:val="both"/>
        <w:rPr>
          <w:b/>
          <w:bCs/>
          <w:lang w:val="en-US"/>
        </w:rPr>
      </w:pPr>
      <w:r w:rsidRPr="001B01F0">
        <w:rPr>
          <w:b/>
          <w:bCs/>
          <w:lang w:val="en-US"/>
        </w:rPr>
        <w:t>Modular Banking Architecture</w:t>
      </w:r>
    </w:p>
    <w:p w14:paraId="647B980E" w14:textId="77777777" w:rsidR="00A7649A" w:rsidRPr="001B01F0" w:rsidRDefault="00A7649A" w:rsidP="00A7649A">
      <w:pPr>
        <w:jc w:val="both"/>
        <w:rPr>
          <w:lang w:val="en-US"/>
        </w:rPr>
      </w:pPr>
      <w:r w:rsidRPr="001B01F0">
        <w:rPr>
          <w:lang w:val="en-US"/>
        </w:rPr>
        <w:t>Modular banking divides traditional banking functions into smaller, specialized modules, each handling specific tasks like deposits or loans. This approach allows banks to assemble a best-of-breed system by combining various modules from different providers. Each module is designed to be self-contained, exposing APIs for communication with other systems.</w:t>
      </w:r>
    </w:p>
    <w:p w14:paraId="74853F61" w14:textId="77777777" w:rsidR="00A7649A" w:rsidRPr="001B01F0" w:rsidRDefault="00A7649A" w:rsidP="00A7649A">
      <w:pPr>
        <w:jc w:val="both"/>
        <w:rPr>
          <w:b/>
          <w:bCs/>
          <w:lang w:val="en-US"/>
        </w:rPr>
      </w:pPr>
      <w:r w:rsidRPr="001B01F0">
        <w:rPr>
          <w:b/>
          <w:bCs/>
          <w:lang w:val="en-US"/>
        </w:rPr>
        <w:lastRenderedPageBreak/>
        <w:t>User Interfaces in Modular Banking</w:t>
      </w:r>
    </w:p>
    <w:p w14:paraId="36DD5477" w14:textId="3F02A954" w:rsidR="00A7649A" w:rsidRPr="001B01F0" w:rsidRDefault="002376B8" w:rsidP="00A7649A">
      <w:pPr>
        <w:pStyle w:val="ListParagraph"/>
        <w:numPr>
          <w:ilvl w:val="0"/>
          <w:numId w:val="28"/>
        </w:numPr>
        <w:jc w:val="both"/>
        <w:rPr>
          <w:lang w:val="en-US"/>
        </w:rPr>
      </w:pPr>
      <w:r>
        <w:rPr>
          <w:lang w:val="en-US"/>
        </w:rPr>
        <w:t xml:space="preserve">Product </w:t>
      </w:r>
      <w:r w:rsidR="00A7649A" w:rsidRPr="001B01F0">
        <w:rPr>
          <w:lang w:val="en-US"/>
        </w:rPr>
        <w:t>Configuration User Agent</w:t>
      </w:r>
      <w:r>
        <w:rPr>
          <w:lang w:val="en-US"/>
        </w:rPr>
        <w:t xml:space="preserve"> (Product</w:t>
      </w:r>
      <w:r w:rsidR="00D26144">
        <w:rPr>
          <w:lang w:val="en-US"/>
        </w:rPr>
        <w:t xml:space="preserve"> Manager User Agent)</w:t>
      </w:r>
      <w:r w:rsidR="00A7649A" w:rsidRPr="001B01F0">
        <w:rPr>
          <w:lang w:val="en-US"/>
        </w:rPr>
        <w:t>:</w:t>
      </w:r>
    </w:p>
    <w:p w14:paraId="63FE262E" w14:textId="77777777" w:rsidR="00A7649A" w:rsidRPr="007B31C1" w:rsidRDefault="00A7649A" w:rsidP="00A7649A">
      <w:pPr>
        <w:pStyle w:val="ListParagraph"/>
        <w:numPr>
          <w:ilvl w:val="0"/>
          <w:numId w:val="29"/>
        </w:numPr>
        <w:jc w:val="both"/>
        <w:rPr>
          <w:lang w:val="en-US"/>
        </w:rPr>
      </w:pPr>
      <w:r w:rsidRPr="007B31C1">
        <w:rPr>
          <w:lang w:val="en-US"/>
        </w:rPr>
        <w:t>These are tailored interfaces dedicated to configuring specific product features, such as deposits or lending.</w:t>
      </w:r>
    </w:p>
    <w:p w14:paraId="280BA175" w14:textId="77777777" w:rsidR="00A7649A" w:rsidRPr="007B31C1" w:rsidRDefault="00A7649A" w:rsidP="00A7649A">
      <w:pPr>
        <w:pStyle w:val="ListParagraph"/>
        <w:numPr>
          <w:ilvl w:val="0"/>
          <w:numId w:val="29"/>
        </w:numPr>
        <w:jc w:val="both"/>
        <w:rPr>
          <w:lang w:val="en-US"/>
        </w:rPr>
      </w:pPr>
      <w:r w:rsidRPr="007B31C1">
        <w:rPr>
          <w:lang w:val="en-US"/>
        </w:rPr>
        <w:t>Product managers use these agents to set up and manage product properties efficiently, ensuring that each module is optimized for its specific function.</w:t>
      </w:r>
    </w:p>
    <w:p w14:paraId="613DCAD0" w14:textId="77777777" w:rsidR="00A7649A" w:rsidRPr="007B31C1" w:rsidRDefault="00A7649A" w:rsidP="00A7649A">
      <w:pPr>
        <w:pStyle w:val="ListParagraph"/>
        <w:numPr>
          <w:ilvl w:val="0"/>
          <w:numId w:val="28"/>
        </w:numPr>
        <w:jc w:val="both"/>
        <w:rPr>
          <w:lang w:val="en-US"/>
        </w:rPr>
      </w:pPr>
      <w:r w:rsidRPr="007B31C1">
        <w:rPr>
          <w:lang w:val="en-US"/>
        </w:rPr>
        <w:t>Extensibility User Agent (Workbench):</w:t>
      </w:r>
    </w:p>
    <w:p w14:paraId="1A9A6814" w14:textId="77777777" w:rsidR="00A7649A" w:rsidRPr="007B31C1" w:rsidRDefault="00A7649A" w:rsidP="00A7649A">
      <w:pPr>
        <w:pStyle w:val="ListParagraph"/>
        <w:numPr>
          <w:ilvl w:val="0"/>
          <w:numId w:val="30"/>
        </w:numPr>
        <w:jc w:val="both"/>
        <w:rPr>
          <w:lang w:val="en-US"/>
        </w:rPr>
      </w:pPr>
      <w:r w:rsidRPr="007B31C1">
        <w:rPr>
          <w:lang w:val="en-US"/>
        </w:rPr>
        <w:t>A web-based tool designed for developers and implementation teams to extend the application's functionality.</w:t>
      </w:r>
    </w:p>
    <w:p w14:paraId="30978AED" w14:textId="77777777" w:rsidR="00A7649A" w:rsidRPr="007B31C1" w:rsidRDefault="00A7649A" w:rsidP="00A7649A">
      <w:pPr>
        <w:pStyle w:val="ListParagraph"/>
        <w:numPr>
          <w:ilvl w:val="0"/>
          <w:numId w:val="30"/>
        </w:numPr>
        <w:jc w:val="both"/>
        <w:rPr>
          <w:lang w:val="en-US"/>
        </w:rPr>
      </w:pPr>
      <w:r w:rsidRPr="007B31C1">
        <w:rPr>
          <w:lang w:val="en-US"/>
        </w:rPr>
        <w:t>This interface allows for customizations and integrations without delving into the core modules, providing flexibility in system enhancements.</w:t>
      </w:r>
    </w:p>
    <w:p w14:paraId="40B980C3" w14:textId="5D840A52" w:rsidR="00A7649A" w:rsidRPr="007B31C1" w:rsidRDefault="00A7649A" w:rsidP="00A7649A">
      <w:pPr>
        <w:pStyle w:val="ListParagraph"/>
        <w:numPr>
          <w:ilvl w:val="0"/>
          <w:numId w:val="28"/>
        </w:numPr>
        <w:jc w:val="both"/>
        <w:rPr>
          <w:lang w:val="en-US"/>
        </w:rPr>
      </w:pPr>
      <w:commentRangeStart w:id="76"/>
      <w:commentRangeStart w:id="77"/>
      <w:commentRangeStart w:id="78"/>
      <w:r w:rsidRPr="007B31C1">
        <w:rPr>
          <w:lang w:val="en-US"/>
        </w:rPr>
        <w:t>Operational User Agents</w:t>
      </w:r>
      <w:r w:rsidR="00B96917">
        <w:rPr>
          <w:lang w:val="en-US"/>
        </w:rPr>
        <w:t xml:space="preserve"> (Not currently available for Temenos modular solutions)</w:t>
      </w:r>
      <w:commentRangeEnd w:id="76"/>
      <w:r w:rsidR="00D85926">
        <w:rPr>
          <w:rStyle w:val="CommentReference"/>
        </w:rPr>
        <w:commentReference w:id="76"/>
      </w:r>
      <w:commentRangeEnd w:id="77"/>
      <w:r w:rsidR="00A234B7">
        <w:rPr>
          <w:rStyle w:val="CommentReference"/>
        </w:rPr>
        <w:commentReference w:id="77"/>
      </w:r>
      <w:commentRangeEnd w:id="78"/>
      <w:r w:rsidR="00753452">
        <w:rPr>
          <w:rStyle w:val="CommentReference"/>
        </w:rPr>
        <w:commentReference w:id="78"/>
      </w:r>
      <w:r w:rsidRPr="007B31C1">
        <w:rPr>
          <w:lang w:val="en-US"/>
        </w:rPr>
        <w:t>:</w:t>
      </w:r>
    </w:p>
    <w:p w14:paraId="278D8A70" w14:textId="77777777" w:rsidR="00A7649A" w:rsidRPr="007B31C1" w:rsidRDefault="00A7649A" w:rsidP="00A7649A">
      <w:pPr>
        <w:pStyle w:val="ListParagraph"/>
        <w:numPr>
          <w:ilvl w:val="0"/>
          <w:numId w:val="31"/>
        </w:numPr>
        <w:jc w:val="both"/>
        <w:rPr>
          <w:lang w:val="en-US"/>
        </w:rPr>
      </w:pPr>
      <w:r w:rsidRPr="007B31C1">
        <w:rPr>
          <w:lang w:val="en-US"/>
        </w:rPr>
        <w:t>Modular solutions are headless for operations, meaning they lack a built-in user interface.</w:t>
      </w:r>
    </w:p>
    <w:p w14:paraId="7C04BD1B" w14:textId="77777777" w:rsidR="00A7649A" w:rsidRPr="007B31C1" w:rsidRDefault="00A7649A" w:rsidP="00A7649A">
      <w:pPr>
        <w:pStyle w:val="ListParagraph"/>
        <w:numPr>
          <w:ilvl w:val="0"/>
          <w:numId w:val="31"/>
        </w:numPr>
        <w:jc w:val="both"/>
        <w:rPr>
          <w:lang w:val="en-US"/>
        </w:rPr>
      </w:pPr>
      <w:r w:rsidRPr="007B31C1">
        <w:rPr>
          <w:lang w:val="en-US"/>
        </w:rPr>
        <w:t>Instead, these modules expose APIs, enabling them to communicate with other systems through standardized interfaces.</w:t>
      </w:r>
    </w:p>
    <w:p w14:paraId="0E133151" w14:textId="18628857" w:rsidR="00B96917" w:rsidRPr="00B96917" w:rsidRDefault="00A7649A" w:rsidP="00B96917">
      <w:pPr>
        <w:pStyle w:val="ListParagraph"/>
        <w:numPr>
          <w:ilvl w:val="0"/>
          <w:numId w:val="31"/>
        </w:numPr>
        <w:jc w:val="both"/>
        <w:rPr>
          <w:lang w:val="en-US"/>
        </w:rPr>
      </w:pPr>
      <w:r w:rsidRPr="007B31C1">
        <w:rPr>
          <w:lang w:val="en-US"/>
        </w:rPr>
        <w:t>The absence of a dedicated UI streamlines the integration process and avoids duplication across multiple modules.</w:t>
      </w:r>
    </w:p>
    <w:p w14:paraId="592892C5" w14:textId="477AE0AA" w:rsidR="00A7649A" w:rsidRPr="007B31C1" w:rsidRDefault="00A7649A" w:rsidP="00A7649A">
      <w:pPr>
        <w:jc w:val="both"/>
        <w:rPr>
          <w:b/>
          <w:bCs/>
          <w:lang w:val="en-US"/>
        </w:rPr>
      </w:pPr>
      <w:r w:rsidRPr="007B31C1">
        <w:rPr>
          <w:b/>
          <w:bCs/>
          <w:lang w:val="en-US"/>
        </w:rPr>
        <w:t>Centralized Operational User Agent</w:t>
      </w:r>
      <w:r w:rsidR="00CE7168">
        <w:rPr>
          <w:b/>
          <w:bCs/>
          <w:lang w:val="en-US"/>
        </w:rPr>
        <w:t xml:space="preserve"> (Bank Owned)</w:t>
      </w:r>
    </w:p>
    <w:p w14:paraId="0493660A" w14:textId="2E01D484" w:rsidR="00A7649A" w:rsidRPr="001B01F0" w:rsidRDefault="00A7649A" w:rsidP="00A7649A">
      <w:pPr>
        <w:jc w:val="both"/>
        <w:rPr>
          <w:lang w:val="en-US"/>
        </w:rPr>
      </w:pPr>
      <w:r w:rsidRPr="001B01F0">
        <w:rPr>
          <w:lang w:val="en-US"/>
        </w:rPr>
        <w:t>To address the complexity of managing multiple modular solutions, Temenos advocates for a centralized operational user agent provided by the bank. This interface serves as the single point of access for internal users to manage all banking operations, akin to how internet or mobile banking interfaces serve external customers.</w:t>
      </w:r>
      <w:r w:rsidR="008F27F7">
        <w:rPr>
          <w:lang w:val="en-US"/>
        </w:rPr>
        <w:t xml:space="preserve"> Temenos currently does NOT offer such a Centralized Operations User Agent as a </w:t>
      </w:r>
      <w:r w:rsidR="00AD0B36">
        <w:rPr>
          <w:lang w:val="en-US"/>
        </w:rPr>
        <w:t xml:space="preserve">productized </w:t>
      </w:r>
      <w:r w:rsidR="008F27F7">
        <w:rPr>
          <w:lang w:val="en-US"/>
        </w:rPr>
        <w:t xml:space="preserve">module. It is expected that such a User Agent will be developed </w:t>
      </w:r>
      <w:r w:rsidR="003E7C64">
        <w:rPr>
          <w:lang w:val="en-US"/>
        </w:rPr>
        <w:t xml:space="preserve">or acquired by the bank and operate as a standalone module in the modular architecture. </w:t>
      </w:r>
      <w:r w:rsidR="00570941">
        <w:rPr>
          <w:lang w:val="en-US"/>
        </w:rPr>
        <w:t xml:space="preserve">For Temenos past solutions which were mainly monolithic, such a user agent was available (e.g.: Browser or Transact Explorer). </w:t>
      </w:r>
      <w:r w:rsidR="005573F0">
        <w:rPr>
          <w:lang w:val="en-US"/>
        </w:rPr>
        <w:t xml:space="preserve">This component made sense when the entire core banking was operated as a single system but is not </w:t>
      </w:r>
      <w:r w:rsidR="00FC7C98">
        <w:rPr>
          <w:lang w:val="en-US"/>
        </w:rPr>
        <w:t xml:space="preserve">functional in modular banking. </w:t>
      </w:r>
    </w:p>
    <w:p w14:paraId="25BE3246" w14:textId="77777777" w:rsidR="00A7649A" w:rsidRPr="00186D4F" w:rsidRDefault="00A7649A" w:rsidP="00A7649A">
      <w:pPr>
        <w:jc w:val="both"/>
        <w:rPr>
          <w:b/>
          <w:bCs/>
          <w:lang w:val="en-US"/>
        </w:rPr>
      </w:pPr>
      <w:r w:rsidRPr="00186D4F">
        <w:rPr>
          <w:b/>
          <w:bCs/>
          <w:lang w:val="en-US"/>
        </w:rPr>
        <w:t>Advantages of a Centralized Operational User Agent:</w:t>
      </w:r>
    </w:p>
    <w:p w14:paraId="0C9B7A74" w14:textId="77777777" w:rsidR="00A7649A" w:rsidRPr="00186D4F" w:rsidRDefault="00A7649A" w:rsidP="00A7649A">
      <w:pPr>
        <w:pStyle w:val="ListParagraph"/>
        <w:numPr>
          <w:ilvl w:val="0"/>
          <w:numId w:val="32"/>
        </w:numPr>
        <w:jc w:val="both"/>
        <w:rPr>
          <w:lang w:val="en-US"/>
        </w:rPr>
      </w:pPr>
      <w:r w:rsidRPr="00186D4F">
        <w:rPr>
          <w:lang w:val="en-US"/>
        </w:rPr>
        <w:t>Simplifies Navigation: A unified interface allows internal users to navigate across different modules seamlessly.</w:t>
      </w:r>
    </w:p>
    <w:p w14:paraId="43B57182" w14:textId="77777777" w:rsidR="00A7649A" w:rsidRPr="00186D4F" w:rsidRDefault="00A7649A" w:rsidP="00A7649A">
      <w:pPr>
        <w:pStyle w:val="ListParagraph"/>
        <w:numPr>
          <w:ilvl w:val="0"/>
          <w:numId w:val="32"/>
        </w:numPr>
        <w:jc w:val="both"/>
        <w:rPr>
          <w:lang w:val="en-US"/>
        </w:rPr>
      </w:pPr>
      <w:r w:rsidRPr="00186D4F">
        <w:rPr>
          <w:lang w:val="en-US"/>
        </w:rPr>
        <w:t>Enhances Consistency: Maintains a consistent user experience, reducing the learning curve for transitioning from monolithic systems.</w:t>
      </w:r>
    </w:p>
    <w:p w14:paraId="22D05900" w14:textId="77777777" w:rsidR="00A7649A" w:rsidRPr="00186D4F" w:rsidRDefault="00A7649A" w:rsidP="00A7649A">
      <w:pPr>
        <w:pStyle w:val="ListParagraph"/>
        <w:numPr>
          <w:ilvl w:val="0"/>
          <w:numId w:val="32"/>
        </w:numPr>
        <w:jc w:val="both"/>
        <w:rPr>
          <w:lang w:val="en-US"/>
        </w:rPr>
      </w:pPr>
      <w:r w:rsidRPr="00186D4F">
        <w:rPr>
          <w:lang w:val="en-US"/>
        </w:rPr>
        <w:t>Facilitates Integration: Eases integration with legacy systems by providing a robust API-driven environment.</w:t>
      </w:r>
    </w:p>
    <w:p w14:paraId="241C4732" w14:textId="2BCC656B" w:rsidR="00B96917" w:rsidRDefault="00A7649A" w:rsidP="00A7649A">
      <w:pPr>
        <w:jc w:val="both"/>
        <w:rPr>
          <w:lang w:val="en-US"/>
        </w:rPr>
      </w:pPr>
      <w:r w:rsidRPr="001B01F0">
        <w:rPr>
          <w:lang w:val="en-US"/>
        </w:rPr>
        <w:t>While modular banking offers unparalleled flexibility and the potential for best-of-breed solutions, it introduces complexity that could hinder user experience. A well-designed centralized operational UI is crucial to mitigate these challenges. banks must be prepared to invest in robust infrastructure and user-centric design to ensure an intuitive and efficient system.</w:t>
      </w:r>
    </w:p>
    <w:p w14:paraId="643F0C73" w14:textId="77777777" w:rsidR="00A7649A" w:rsidRPr="00BF3D59" w:rsidRDefault="39F54A92" w:rsidP="00A7649A">
      <w:pPr>
        <w:jc w:val="both"/>
        <w:rPr>
          <w:b/>
          <w:bCs/>
          <w:lang w:val="en-US"/>
        </w:rPr>
      </w:pPr>
      <w:commentRangeStart w:id="79"/>
      <w:commentRangeStart w:id="80"/>
      <w:commentRangeStart w:id="81"/>
      <w:r w:rsidRPr="4414707A">
        <w:rPr>
          <w:b/>
          <w:bCs/>
          <w:lang w:val="en-US"/>
        </w:rPr>
        <w:t>Conclusion</w:t>
      </w:r>
    </w:p>
    <w:p w14:paraId="61CD8565" w14:textId="331EBD94" w:rsidR="00A7649A" w:rsidRDefault="39F54A92" w:rsidP="00A7649A">
      <w:pPr>
        <w:jc w:val="both"/>
        <w:rPr>
          <w:lang w:val="en-US"/>
        </w:rPr>
      </w:pPr>
      <w:r w:rsidRPr="4414707A">
        <w:rPr>
          <w:lang w:val="en-US"/>
        </w:rPr>
        <w:t>Temenos' modular banking approach prioritizes flexibility and specialization by making modules headless for operations and providing dedicated configuration tools</w:t>
      </w:r>
      <w:r w:rsidR="3197C71D" w:rsidRPr="4414707A">
        <w:rPr>
          <w:lang w:val="en-US"/>
        </w:rPr>
        <w:t xml:space="preserve"> for Product Configuration and </w:t>
      </w:r>
      <w:r w:rsidR="7F5756C8" w:rsidRPr="4414707A">
        <w:rPr>
          <w:lang w:val="en-US"/>
        </w:rPr>
        <w:t>Extensibility</w:t>
      </w:r>
      <w:r w:rsidRPr="4414707A">
        <w:rPr>
          <w:lang w:val="en-US"/>
        </w:rPr>
        <w:t>. However, the success of this model hinges on the bank's ability to develop a strong operational user agent that seamlessly integrates various modules and offers an intuitive experience for internal users. By carefully planning and investing in user-centric design and security measures, banks can harness the benefits of modular banking while minimizing complexity.</w:t>
      </w:r>
      <w:r w:rsidR="65186324" w:rsidRPr="4414707A">
        <w:rPr>
          <w:lang w:val="en-US"/>
        </w:rPr>
        <w:t xml:space="preserve"> Currently Temenos does not offer an operational user agent (branch banking) </w:t>
      </w:r>
      <w:r w:rsidR="16868117" w:rsidRPr="4414707A">
        <w:rPr>
          <w:lang w:val="en-US"/>
        </w:rPr>
        <w:t xml:space="preserve">as a </w:t>
      </w:r>
      <w:r w:rsidR="65186324" w:rsidRPr="4414707A">
        <w:rPr>
          <w:lang w:val="en-US"/>
        </w:rPr>
        <w:t>standalone product</w:t>
      </w:r>
      <w:r w:rsidR="16868117" w:rsidRPr="4414707A">
        <w:rPr>
          <w:lang w:val="en-US"/>
        </w:rPr>
        <w:t xml:space="preserve"> for modular solutions. </w:t>
      </w:r>
      <w:commentRangeEnd w:id="79"/>
      <w:r w:rsidR="2467021A">
        <w:rPr>
          <w:rStyle w:val="CommentReference"/>
        </w:rPr>
        <w:commentReference w:id="79"/>
      </w:r>
      <w:commentRangeEnd w:id="80"/>
      <w:r w:rsidR="2467021A">
        <w:rPr>
          <w:rStyle w:val="CommentReference"/>
        </w:rPr>
        <w:commentReference w:id="80"/>
      </w:r>
      <w:commentRangeEnd w:id="81"/>
      <w:r w:rsidR="2467021A">
        <w:rPr>
          <w:rStyle w:val="CommentReference"/>
        </w:rPr>
        <w:commentReference w:id="81"/>
      </w:r>
    </w:p>
    <w:p w14:paraId="6A96C92B" w14:textId="35328F8D" w:rsidR="00036A9E" w:rsidRDefault="00036A9E" w:rsidP="00241DA6">
      <w:pPr>
        <w:pStyle w:val="Heading3"/>
        <w:rPr>
          <w:lang w:val="en-US"/>
        </w:rPr>
      </w:pPr>
      <w:bookmarkStart w:id="82" w:name="_Toc193268288"/>
      <w:commentRangeStart w:id="83"/>
      <w:commentRangeStart w:id="84"/>
      <w:r>
        <w:rPr>
          <w:lang w:val="en-US"/>
        </w:rPr>
        <w:t>Demo User Agent</w:t>
      </w:r>
      <w:commentRangeEnd w:id="83"/>
      <w:r w:rsidR="00C20CB7">
        <w:rPr>
          <w:rStyle w:val="CommentReference"/>
          <w:rFonts w:cs="Times New Roman"/>
          <w:bCs w:val="0"/>
          <w:color w:val="283275" w:themeColor="text1"/>
        </w:rPr>
        <w:commentReference w:id="83"/>
      </w:r>
      <w:commentRangeEnd w:id="84"/>
      <w:r w:rsidR="00EA3FA5">
        <w:rPr>
          <w:rStyle w:val="CommentReference"/>
          <w:rFonts w:cs="Times New Roman"/>
          <w:bCs w:val="0"/>
          <w:color w:val="283275" w:themeColor="text1"/>
        </w:rPr>
        <w:commentReference w:id="84"/>
      </w:r>
      <w:bookmarkEnd w:id="82"/>
    </w:p>
    <w:p w14:paraId="139F4803" w14:textId="298FBDFD" w:rsidR="00991028" w:rsidRDefault="004F5DB3" w:rsidP="00976161">
      <w:pPr>
        <w:jc w:val="both"/>
        <w:rPr>
          <w:b/>
          <w:bCs/>
          <w:sz w:val="32"/>
          <w:szCs w:val="32"/>
          <w:lang w:val="en-US"/>
        </w:rPr>
      </w:pPr>
      <w:r>
        <w:rPr>
          <w:color w:val="FF0000"/>
          <w:lang w:val="en-US"/>
        </w:rPr>
        <w:t xml:space="preserve">We need a demo user </w:t>
      </w:r>
      <w:r w:rsidR="00753B7C">
        <w:rPr>
          <w:color w:val="FF0000"/>
          <w:lang w:val="en-US"/>
        </w:rPr>
        <w:t xml:space="preserve">to be able to sell to business audiences. In all </w:t>
      </w:r>
      <w:proofErr w:type="spellStart"/>
      <w:r w:rsidR="00753B7C">
        <w:rPr>
          <w:color w:val="FF0000"/>
          <w:lang w:val="en-US"/>
        </w:rPr>
        <w:t>PoCs</w:t>
      </w:r>
      <w:proofErr w:type="spellEnd"/>
      <w:r w:rsidR="00753B7C">
        <w:rPr>
          <w:color w:val="FF0000"/>
          <w:lang w:val="en-US"/>
        </w:rPr>
        <w:t xml:space="preserve"> so far we have utterly failed to engage with business due to them not understanding how APIs work. The demo user agent should </w:t>
      </w:r>
      <w:r w:rsidR="00D12AA4">
        <w:rPr>
          <w:color w:val="FF0000"/>
          <w:lang w:val="en-US"/>
        </w:rPr>
        <w:t xml:space="preserve">resemble the Centralized operations user agent we expect the bank to have (with placeholders for their other solutions maybe in a few areas). </w:t>
      </w:r>
      <w:r w:rsidR="00991028">
        <w:rPr>
          <w:lang w:val="en-US"/>
        </w:rPr>
        <w:br w:type="page"/>
      </w:r>
    </w:p>
    <w:p w14:paraId="1E095CB7" w14:textId="395501BB" w:rsidR="00991028" w:rsidRDefault="00991028" w:rsidP="00991028">
      <w:pPr>
        <w:pStyle w:val="Heading1"/>
        <w:rPr>
          <w:lang w:val="en-US"/>
        </w:rPr>
      </w:pPr>
      <w:bookmarkStart w:id="85" w:name="_Toc193268289"/>
      <w:commentRangeStart w:id="86"/>
      <w:commentRangeStart w:id="87"/>
      <w:commentRangeStart w:id="88"/>
      <w:r>
        <w:rPr>
          <w:lang w:val="en-US"/>
        </w:rPr>
        <w:lastRenderedPageBreak/>
        <w:t xml:space="preserve">Retail Modular Banking </w:t>
      </w:r>
      <w:r w:rsidR="00CE7168">
        <w:rPr>
          <w:lang w:val="en-US"/>
        </w:rPr>
        <w:t>Deployment Prerequisites</w:t>
      </w:r>
      <w:commentRangeEnd w:id="86"/>
      <w:r w:rsidR="005B18B2">
        <w:rPr>
          <w:rStyle w:val="CommentReference"/>
          <w:rFonts w:cs="Times New Roman"/>
          <w:b w:val="0"/>
          <w:bCs w:val="0"/>
        </w:rPr>
        <w:commentReference w:id="86"/>
      </w:r>
      <w:commentRangeEnd w:id="87"/>
      <w:r w:rsidR="004147A2">
        <w:rPr>
          <w:rStyle w:val="CommentReference"/>
          <w:rFonts w:cs="Times New Roman"/>
          <w:b w:val="0"/>
          <w:bCs w:val="0"/>
        </w:rPr>
        <w:commentReference w:id="87"/>
      </w:r>
      <w:commentRangeEnd w:id="88"/>
      <w:r w:rsidR="00EB079B">
        <w:rPr>
          <w:rStyle w:val="CommentReference"/>
          <w:rFonts w:cs="Times New Roman"/>
          <w:b w:val="0"/>
          <w:bCs w:val="0"/>
        </w:rPr>
        <w:commentReference w:id="88"/>
      </w:r>
      <w:bookmarkEnd w:id="85"/>
    </w:p>
    <w:p w14:paraId="1CF8D9F4" w14:textId="77777777" w:rsidR="00A236C0" w:rsidRPr="00A236C0" w:rsidRDefault="00A236C0" w:rsidP="00A236C0">
      <w:pPr>
        <w:rPr>
          <w:lang w:val="en-US"/>
        </w:rPr>
      </w:pPr>
    </w:p>
    <w:p w14:paraId="67F05523" w14:textId="77777777" w:rsidR="00D7135C" w:rsidRDefault="00D7135C">
      <w:pPr>
        <w:spacing w:before="0" w:after="0"/>
        <w:rPr>
          <w:color w:val="FF0000"/>
          <w:lang w:val="en-US"/>
        </w:rPr>
      </w:pPr>
      <w:r>
        <w:rPr>
          <w:color w:val="FF0000"/>
          <w:lang w:val="en-US"/>
        </w:rPr>
        <w:t xml:space="preserve">In this section we need to outline the requirements the bank should have in place before considering our modular solutions. Some of these (to be expanded) are: </w:t>
      </w:r>
    </w:p>
    <w:p w14:paraId="59D7298B" w14:textId="77777777" w:rsidR="00D7135C" w:rsidRDefault="00D7135C">
      <w:pPr>
        <w:spacing w:before="0" w:after="0"/>
        <w:rPr>
          <w:color w:val="FF0000"/>
          <w:lang w:val="en-US"/>
        </w:rPr>
      </w:pPr>
    </w:p>
    <w:p w14:paraId="58D52F1D" w14:textId="3B91A39C" w:rsidR="00D7135C" w:rsidRPr="00F230DD" w:rsidRDefault="00D7135C" w:rsidP="00810065">
      <w:pPr>
        <w:pStyle w:val="ListParagraph"/>
        <w:numPr>
          <w:ilvl w:val="0"/>
          <w:numId w:val="44"/>
        </w:numPr>
        <w:rPr>
          <w:color w:val="FF0000"/>
          <w:lang w:val="en-US"/>
        </w:rPr>
      </w:pPr>
      <w:r w:rsidRPr="00F230DD">
        <w:rPr>
          <w:color w:val="FF0000"/>
          <w:lang w:val="en-US"/>
        </w:rPr>
        <w:t>A strong internal capability for integration between components</w:t>
      </w:r>
      <w:r w:rsidR="007C76CA">
        <w:rPr>
          <w:color w:val="FF0000"/>
          <w:lang w:val="en-US"/>
        </w:rPr>
        <w:t xml:space="preserve">, including strong capabilities with APIs and Kafka, sagas etc. </w:t>
      </w:r>
    </w:p>
    <w:p w14:paraId="00DAD1B6" w14:textId="6720CB0D" w:rsidR="00D7135C" w:rsidRPr="00F230DD" w:rsidRDefault="00D7135C" w:rsidP="00810065">
      <w:pPr>
        <w:pStyle w:val="ListParagraph"/>
        <w:numPr>
          <w:ilvl w:val="0"/>
          <w:numId w:val="44"/>
        </w:numPr>
        <w:rPr>
          <w:color w:val="FF0000"/>
          <w:lang w:val="en-US"/>
        </w:rPr>
      </w:pPr>
      <w:r w:rsidRPr="00F230DD">
        <w:rPr>
          <w:color w:val="FF0000"/>
          <w:lang w:val="en-US"/>
        </w:rPr>
        <w:t xml:space="preserve">A business operations user agent </w:t>
      </w:r>
      <w:r w:rsidR="00F230DD" w:rsidRPr="00F230DD">
        <w:rPr>
          <w:color w:val="FF0000"/>
          <w:lang w:val="en-US"/>
        </w:rPr>
        <w:t>across the bank (since we are offering a headless for operations solution)</w:t>
      </w:r>
      <w:r w:rsidR="00F33039">
        <w:rPr>
          <w:color w:val="FF0000"/>
          <w:lang w:val="en-US"/>
        </w:rPr>
        <w:t>. It must include features such as 4-eyes-principle, audit etc.</w:t>
      </w:r>
    </w:p>
    <w:p w14:paraId="66C47AFF" w14:textId="1409D44C" w:rsidR="00F230DD" w:rsidRDefault="00713C5A" w:rsidP="00810065">
      <w:pPr>
        <w:pStyle w:val="ListParagraph"/>
        <w:numPr>
          <w:ilvl w:val="0"/>
          <w:numId w:val="44"/>
        </w:numPr>
        <w:rPr>
          <w:color w:val="FF0000"/>
          <w:lang w:val="en-US"/>
        </w:rPr>
      </w:pPr>
      <w:r>
        <w:rPr>
          <w:color w:val="FF0000"/>
          <w:lang w:val="en-US"/>
        </w:rPr>
        <w:t>Container capabilities</w:t>
      </w:r>
    </w:p>
    <w:p w14:paraId="31EE5037" w14:textId="1F05AE89" w:rsidR="00713C5A" w:rsidRDefault="00713C5A" w:rsidP="00810065">
      <w:pPr>
        <w:pStyle w:val="ListParagraph"/>
        <w:numPr>
          <w:ilvl w:val="0"/>
          <w:numId w:val="44"/>
        </w:numPr>
        <w:rPr>
          <w:color w:val="FF0000"/>
          <w:lang w:val="en-US"/>
        </w:rPr>
      </w:pPr>
      <w:r>
        <w:rPr>
          <w:color w:val="FF0000"/>
          <w:lang w:val="en-US"/>
        </w:rPr>
        <w:t>General Ledger</w:t>
      </w:r>
    </w:p>
    <w:p w14:paraId="460F75F4" w14:textId="18286039" w:rsidR="00713C5A" w:rsidRDefault="00713C5A" w:rsidP="00810065">
      <w:pPr>
        <w:pStyle w:val="ListParagraph"/>
        <w:numPr>
          <w:ilvl w:val="0"/>
          <w:numId w:val="44"/>
        </w:numPr>
        <w:rPr>
          <w:color w:val="FF0000"/>
          <w:lang w:val="en-US"/>
        </w:rPr>
      </w:pPr>
      <w:r>
        <w:rPr>
          <w:color w:val="FF0000"/>
          <w:lang w:val="en-US"/>
        </w:rPr>
        <w:t>Master CIF</w:t>
      </w:r>
    </w:p>
    <w:p w14:paraId="01EA17C9" w14:textId="78F55D01" w:rsidR="00713C5A" w:rsidRDefault="00713C5A" w:rsidP="00810065">
      <w:pPr>
        <w:pStyle w:val="ListParagraph"/>
        <w:numPr>
          <w:ilvl w:val="0"/>
          <w:numId w:val="44"/>
        </w:numPr>
        <w:rPr>
          <w:color w:val="FF0000"/>
          <w:lang w:val="en-US"/>
        </w:rPr>
      </w:pPr>
      <w:r>
        <w:rPr>
          <w:color w:val="FF0000"/>
          <w:lang w:val="en-US"/>
        </w:rPr>
        <w:t>Data Warehouse, Regulatory Reporting and other downstream systems</w:t>
      </w:r>
    </w:p>
    <w:p w14:paraId="650751F9" w14:textId="0BEC9124" w:rsidR="00713C5A" w:rsidRDefault="00713C5A" w:rsidP="00810065">
      <w:pPr>
        <w:pStyle w:val="ListParagraph"/>
        <w:numPr>
          <w:ilvl w:val="0"/>
          <w:numId w:val="44"/>
        </w:numPr>
        <w:rPr>
          <w:color w:val="FF0000"/>
          <w:lang w:val="en-US"/>
        </w:rPr>
      </w:pPr>
      <w:r>
        <w:rPr>
          <w:color w:val="FF0000"/>
          <w:lang w:val="en-US"/>
        </w:rPr>
        <w:t>A capability in the DWH</w:t>
      </w:r>
      <w:r w:rsidR="00F83097">
        <w:rPr>
          <w:color w:val="FF0000"/>
          <w:lang w:val="en-US"/>
        </w:rPr>
        <w:t xml:space="preserve"> or elsewhere</w:t>
      </w:r>
      <w:r>
        <w:rPr>
          <w:color w:val="FF0000"/>
          <w:lang w:val="en-US"/>
        </w:rPr>
        <w:t xml:space="preserve"> to consolidate our raw data from Events (if we don’t include something like Data Hub)</w:t>
      </w:r>
    </w:p>
    <w:p w14:paraId="561AA736" w14:textId="2D99390E" w:rsidR="00F83097" w:rsidRDefault="00F83097" w:rsidP="00810065">
      <w:pPr>
        <w:pStyle w:val="ListParagraph"/>
        <w:numPr>
          <w:ilvl w:val="0"/>
          <w:numId w:val="44"/>
        </w:numPr>
        <w:rPr>
          <w:color w:val="FF0000"/>
          <w:lang w:val="en-US"/>
        </w:rPr>
      </w:pPr>
      <w:r>
        <w:rPr>
          <w:color w:val="FF0000"/>
          <w:lang w:val="en-US"/>
        </w:rPr>
        <w:t>A workflow engine</w:t>
      </w:r>
    </w:p>
    <w:p w14:paraId="6E6F8872" w14:textId="3D9534FE" w:rsidR="00296E28" w:rsidRDefault="00296E28" w:rsidP="00810065">
      <w:pPr>
        <w:pStyle w:val="ListParagraph"/>
        <w:numPr>
          <w:ilvl w:val="0"/>
          <w:numId w:val="44"/>
        </w:numPr>
        <w:rPr>
          <w:color w:val="FF0000"/>
          <w:lang w:val="en-US"/>
        </w:rPr>
      </w:pPr>
      <w:r>
        <w:rPr>
          <w:color w:val="FF0000"/>
          <w:lang w:val="en-US"/>
        </w:rPr>
        <w:t xml:space="preserve">A </w:t>
      </w:r>
      <w:r w:rsidR="004147A2">
        <w:rPr>
          <w:color w:val="FF0000"/>
          <w:lang w:val="en-US"/>
        </w:rPr>
        <w:t>p</w:t>
      </w:r>
      <w:r>
        <w:rPr>
          <w:color w:val="FF0000"/>
          <w:lang w:val="en-US"/>
        </w:rPr>
        <w:t>ayments engine</w:t>
      </w:r>
    </w:p>
    <w:p w14:paraId="3DFA72C1" w14:textId="77777777" w:rsidR="007C76CA" w:rsidRDefault="007C76CA" w:rsidP="007C76CA">
      <w:pPr>
        <w:rPr>
          <w:color w:val="FF0000"/>
          <w:lang w:val="en-US"/>
        </w:rPr>
      </w:pPr>
    </w:p>
    <w:p w14:paraId="1C4517C7" w14:textId="41155D35" w:rsidR="007C76CA" w:rsidRPr="007C76CA" w:rsidRDefault="007C76CA" w:rsidP="007C76CA">
      <w:pPr>
        <w:rPr>
          <w:color w:val="FF0000"/>
          <w:lang w:val="en-US"/>
        </w:rPr>
      </w:pPr>
      <w:r>
        <w:rPr>
          <w:color w:val="FF0000"/>
          <w:lang w:val="en-US"/>
        </w:rPr>
        <w:t>We should be running these prerequisites during deal qualification. If a bank does not meet these prerequisites, then they are not ready for modular banking and should either build the foundation</w:t>
      </w:r>
      <w:r w:rsidR="00C536DF">
        <w:rPr>
          <w:color w:val="FF0000"/>
          <w:lang w:val="en-US"/>
        </w:rPr>
        <w:t xml:space="preserve">s first or consider a monolithic core. </w:t>
      </w:r>
    </w:p>
    <w:p w14:paraId="1B5E6D36" w14:textId="77777777" w:rsidR="00D7135C" w:rsidRDefault="00D7135C" w:rsidP="00D7135C">
      <w:pPr>
        <w:spacing w:before="0" w:after="0"/>
        <w:jc w:val="both"/>
        <w:rPr>
          <w:color w:val="FF0000"/>
          <w:lang w:val="en-US"/>
        </w:rPr>
      </w:pPr>
    </w:p>
    <w:p w14:paraId="11CE1A9E" w14:textId="33986F34" w:rsidR="00EA7C5F" w:rsidRPr="00D7135C" w:rsidRDefault="00EA7C5F" w:rsidP="00810065">
      <w:pPr>
        <w:pStyle w:val="ListParagraph"/>
        <w:numPr>
          <w:ilvl w:val="0"/>
          <w:numId w:val="43"/>
        </w:numPr>
        <w:spacing w:before="0" w:after="0"/>
        <w:rPr>
          <w:lang w:val="en-US"/>
        </w:rPr>
      </w:pPr>
      <w:r w:rsidRPr="00D7135C">
        <w:rPr>
          <w:lang w:val="en-US"/>
        </w:rPr>
        <w:br w:type="page"/>
      </w:r>
    </w:p>
    <w:p w14:paraId="23C883C0" w14:textId="68907AB9" w:rsidR="00EA7C5F" w:rsidRDefault="00EA7C5F" w:rsidP="00EA7C5F">
      <w:pPr>
        <w:pStyle w:val="Heading1"/>
        <w:rPr>
          <w:lang w:val="en-US"/>
        </w:rPr>
      </w:pPr>
      <w:bookmarkStart w:id="89" w:name="_Toc193268290"/>
      <w:r>
        <w:rPr>
          <w:lang w:val="en-US"/>
        </w:rPr>
        <w:lastRenderedPageBreak/>
        <w:t>Technology Foundation</w:t>
      </w:r>
      <w:bookmarkEnd w:id="89"/>
    </w:p>
    <w:p w14:paraId="09FF5765" w14:textId="6A37B692" w:rsidR="00A236C0" w:rsidRDefault="00EA7C5F" w:rsidP="00B26E27">
      <w:pPr>
        <w:jc w:val="both"/>
        <w:rPr>
          <w:lang w:val="en-US"/>
        </w:rPr>
      </w:pPr>
      <w:r>
        <w:rPr>
          <w:lang w:val="en-US"/>
        </w:rPr>
        <w:t xml:space="preserve">This section describes a set of </w:t>
      </w:r>
      <w:r w:rsidR="00B72B7C">
        <w:rPr>
          <w:lang w:val="en-US"/>
        </w:rPr>
        <w:t xml:space="preserve">technology </w:t>
      </w:r>
      <w:r>
        <w:rPr>
          <w:lang w:val="en-US"/>
        </w:rPr>
        <w:t xml:space="preserve">assets owned by Temenos that </w:t>
      </w:r>
      <w:r w:rsidR="00B72B7C">
        <w:rPr>
          <w:lang w:val="en-US"/>
        </w:rPr>
        <w:t xml:space="preserve">are a standard part of Modular Banking components. The exact usage of these assets is described for each service separately. In this section, </w:t>
      </w:r>
      <w:r w:rsidR="00B26E27">
        <w:rPr>
          <w:lang w:val="en-US"/>
        </w:rPr>
        <w:t xml:space="preserve">we are describing the generic capabilities of each asset. </w:t>
      </w:r>
    </w:p>
    <w:p w14:paraId="733E5679" w14:textId="09737C2C" w:rsidR="00B26E27" w:rsidRPr="00A236C0" w:rsidRDefault="007F66C2" w:rsidP="007F66C2">
      <w:pPr>
        <w:pStyle w:val="Heading2"/>
        <w:rPr>
          <w:lang w:val="en-US"/>
        </w:rPr>
      </w:pPr>
      <w:bookmarkStart w:id="90" w:name="_Toc193268291"/>
      <w:r>
        <w:rPr>
          <w:lang w:val="en-US"/>
        </w:rPr>
        <w:t>Transactional Outbox</w:t>
      </w:r>
      <w:bookmarkEnd w:id="90"/>
    </w:p>
    <w:p w14:paraId="605AE639" w14:textId="77777777" w:rsidR="002B7B41" w:rsidRPr="002B7B41" w:rsidRDefault="002B7B41" w:rsidP="002B7B41">
      <w:pPr>
        <w:jc w:val="both"/>
        <w:rPr>
          <w:lang w:val="en-US"/>
        </w:rPr>
      </w:pPr>
      <w:r w:rsidRPr="002B7B41">
        <w:rPr>
          <w:lang w:val="en-US"/>
        </w:rPr>
        <w:t>The Temenos Transactional Outbox is a critical component designed to manage the reliable and consistent processing of events within distributed systems. It leverages the outbox pattern, ensuring that all events related to a transaction are processed atomically, meaning if any part of the transaction fails, all associated events are appropriately handled or rolled back.</w:t>
      </w:r>
    </w:p>
    <w:p w14:paraId="4C19004C" w14:textId="77777777" w:rsidR="009D3B69" w:rsidRPr="009D3B69" w:rsidRDefault="009D3B69" w:rsidP="009D3B69">
      <w:pPr>
        <w:jc w:val="both"/>
        <w:rPr>
          <w:b/>
          <w:bCs/>
          <w:lang w:val="en-US"/>
        </w:rPr>
      </w:pPr>
      <w:r w:rsidRPr="009D3B69">
        <w:rPr>
          <w:b/>
          <w:bCs/>
          <w:lang w:val="en-US"/>
        </w:rPr>
        <w:t>Key Features:</w:t>
      </w:r>
    </w:p>
    <w:p w14:paraId="762D3FC5" w14:textId="552132C2" w:rsidR="009D3B69" w:rsidRPr="009D3B69" w:rsidRDefault="009D3B69" w:rsidP="00A55DF7">
      <w:pPr>
        <w:pStyle w:val="ListParagraph"/>
        <w:numPr>
          <w:ilvl w:val="0"/>
          <w:numId w:val="18"/>
        </w:numPr>
        <w:jc w:val="both"/>
        <w:rPr>
          <w:lang w:val="en-US"/>
        </w:rPr>
      </w:pPr>
      <w:r w:rsidRPr="009D3B69">
        <w:rPr>
          <w:lang w:val="en-US"/>
        </w:rPr>
        <w:t xml:space="preserve">Unique Identification and </w:t>
      </w:r>
      <w:r w:rsidR="007701A9" w:rsidRPr="009D3B69">
        <w:rPr>
          <w:lang w:val="en-US"/>
        </w:rPr>
        <w:t>Cloud events</w:t>
      </w:r>
      <w:r w:rsidRPr="009D3B69">
        <w:rPr>
          <w:lang w:val="en-US"/>
        </w:rPr>
        <w:t xml:space="preserve"> Standard:</w:t>
      </w:r>
    </w:p>
    <w:p w14:paraId="40F45271" w14:textId="763B75DF" w:rsidR="009D3B69" w:rsidRPr="009D3B69" w:rsidRDefault="009D3B69" w:rsidP="009D3B69">
      <w:pPr>
        <w:jc w:val="both"/>
        <w:rPr>
          <w:lang w:val="en-US"/>
        </w:rPr>
      </w:pPr>
      <w:r w:rsidRPr="009D3B69">
        <w:rPr>
          <w:lang w:val="en-US"/>
        </w:rPr>
        <w:t xml:space="preserve">Each event is wrapped in a </w:t>
      </w:r>
      <w:r w:rsidR="007701A9">
        <w:rPr>
          <w:lang w:val="en-US"/>
        </w:rPr>
        <w:t>C</w:t>
      </w:r>
      <w:r w:rsidR="007701A9" w:rsidRPr="009D3B69">
        <w:rPr>
          <w:lang w:val="en-US"/>
        </w:rPr>
        <w:t>loud events</w:t>
      </w:r>
      <w:r w:rsidRPr="009D3B69">
        <w:rPr>
          <w:lang w:val="en-US"/>
        </w:rPr>
        <w:t xml:space="preserve"> envelope, which includes a unique identifier. This ensures that every event sent out is distinct, helping to manage duplicates and enforce idempotency.</w:t>
      </w:r>
    </w:p>
    <w:p w14:paraId="780B85D9" w14:textId="77777777" w:rsidR="009D3B69" w:rsidRPr="009D3B69" w:rsidRDefault="009D3B69" w:rsidP="00A55DF7">
      <w:pPr>
        <w:pStyle w:val="ListParagraph"/>
        <w:numPr>
          <w:ilvl w:val="0"/>
          <w:numId w:val="18"/>
        </w:numPr>
        <w:jc w:val="both"/>
        <w:rPr>
          <w:lang w:val="en-US"/>
        </w:rPr>
      </w:pPr>
      <w:r w:rsidRPr="009D3B69">
        <w:rPr>
          <w:lang w:val="en-US"/>
        </w:rPr>
        <w:t>Idempotency Implementation:</w:t>
      </w:r>
    </w:p>
    <w:p w14:paraId="6D1ADD00" w14:textId="77777777" w:rsidR="009D3B69" w:rsidRPr="009D3B69" w:rsidRDefault="009D3B69" w:rsidP="009D3B69">
      <w:pPr>
        <w:jc w:val="both"/>
        <w:rPr>
          <w:lang w:val="en-US"/>
        </w:rPr>
      </w:pPr>
      <w:r w:rsidRPr="009D3B69">
        <w:rPr>
          <w:lang w:val="en-US"/>
        </w:rPr>
        <w:t>Idempotency is crucial for ensuring that multiple deliveries of the same event do not lead to inconsistent states. Both internal Temenos components and external third-party consumers are expected to handle idempotency, typically by checking unique identifiers against existing records or using state management techniques.</w:t>
      </w:r>
    </w:p>
    <w:p w14:paraId="3A9D3CEA" w14:textId="77777777" w:rsidR="009D3B69" w:rsidRPr="009D3B69" w:rsidRDefault="009D3B69" w:rsidP="00A55DF7">
      <w:pPr>
        <w:pStyle w:val="ListParagraph"/>
        <w:numPr>
          <w:ilvl w:val="0"/>
          <w:numId w:val="18"/>
        </w:numPr>
        <w:jc w:val="both"/>
        <w:rPr>
          <w:lang w:val="en-US"/>
        </w:rPr>
      </w:pPr>
      <w:r w:rsidRPr="009D3B69">
        <w:rPr>
          <w:lang w:val="en-US"/>
        </w:rPr>
        <w:t>Event Delivery and Retries:</w:t>
      </w:r>
    </w:p>
    <w:p w14:paraId="3D36B6D9" w14:textId="77777777" w:rsidR="009D3B69" w:rsidRPr="009D3B69" w:rsidRDefault="009D3B69" w:rsidP="009D3B69">
      <w:pPr>
        <w:jc w:val="both"/>
        <w:rPr>
          <w:lang w:val="en-US"/>
        </w:rPr>
      </w:pPr>
      <w:r w:rsidRPr="009D3B69">
        <w:rPr>
          <w:lang w:val="en-US"/>
        </w:rPr>
        <w:t>The outbox pattern ensures events are delivered at least once. Failed deliveries are retried until successful or a threshold is reached. This mechanism guarantees that no event is lost in transit.</w:t>
      </w:r>
    </w:p>
    <w:p w14:paraId="77117480" w14:textId="5E142ABB" w:rsidR="009D3B69" w:rsidRPr="002E150E" w:rsidRDefault="009D3B69" w:rsidP="00A55DF7">
      <w:pPr>
        <w:pStyle w:val="ListParagraph"/>
        <w:numPr>
          <w:ilvl w:val="0"/>
          <w:numId w:val="18"/>
        </w:numPr>
        <w:jc w:val="both"/>
        <w:rPr>
          <w:lang w:val="en-US"/>
        </w:rPr>
      </w:pPr>
      <w:r w:rsidRPr="002E150E">
        <w:rPr>
          <w:lang w:val="en-US"/>
        </w:rPr>
        <w:t>Event Ordering with Event</w:t>
      </w:r>
      <w:r w:rsidR="002E150E">
        <w:rPr>
          <w:lang w:val="en-US"/>
        </w:rPr>
        <w:t xml:space="preserve"> S</w:t>
      </w:r>
      <w:r w:rsidRPr="002E150E">
        <w:rPr>
          <w:lang w:val="en-US"/>
        </w:rPr>
        <w:t>tore:</w:t>
      </w:r>
    </w:p>
    <w:p w14:paraId="73AF5240" w14:textId="67A92228" w:rsidR="009D3B69" w:rsidRPr="009D3B69" w:rsidRDefault="009D3B69" w:rsidP="009D3B69">
      <w:pPr>
        <w:jc w:val="both"/>
        <w:rPr>
          <w:lang w:val="en-US"/>
        </w:rPr>
      </w:pPr>
      <w:r w:rsidRPr="009D3B69">
        <w:rPr>
          <w:lang w:val="en-US"/>
        </w:rPr>
        <w:t xml:space="preserve">Temenos uses an </w:t>
      </w:r>
      <w:r w:rsidR="002E150E">
        <w:rPr>
          <w:lang w:val="en-US"/>
        </w:rPr>
        <w:t>E</w:t>
      </w:r>
      <w:r w:rsidR="002E150E" w:rsidRPr="009D3B69">
        <w:rPr>
          <w:lang w:val="en-US"/>
        </w:rPr>
        <w:t xml:space="preserve">vent </w:t>
      </w:r>
      <w:r w:rsidR="002E150E">
        <w:rPr>
          <w:lang w:val="en-US"/>
        </w:rPr>
        <w:t>S</w:t>
      </w:r>
      <w:r w:rsidR="002E150E" w:rsidRPr="009D3B69">
        <w:rPr>
          <w:lang w:val="en-US"/>
        </w:rPr>
        <w:t>tore</w:t>
      </w:r>
      <w:r w:rsidRPr="009D3B69">
        <w:rPr>
          <w:lang w:val="en-US"/>
        </w:rPr>
        <w:t xml:space="preserve"> to maintain an ordered history of events, ensuring consumers process them in the correct sequence. This is vital for maintaining consistency in distributed systems where events might otherwise be processed out of order.</w:t>
      </w:r>
    </w:p>
    <w:p w14:paraId="76C3EEB7" w14:textId="77777777" w:rsidR="00EB3A5E" w:rsidRDefault="00EB3A5E" w:rsidP="00033190">
      <w:pPr>
        <w:jc w:val="both"/>
        <w:rPr>
          <w:b/>
          <w:bCs/>
          <w:lang w:val="en-US"/>
        </w:rPr>
      </w:pPr>
    </w:p>
    <w:p w14:paraId="19010BD3" w14:textId="3C03BF05" w:rsidR="00033190" w:rsidRPr="00033190" w:rsidRDefault="00033190" w:rsidP="00033190">
      <w:pPr>
        <w:jc w:val="both"/>
        <w:rPr>
          <w:b/>
          <w:bCs/>
          <w:lang w:val="en-US"/>
        </w:rPr>
      </w:pPr>
      <w:r w:rsidRPr="00033190">
        <w:rPr>
          <w:b/>
          <w:bCs/>
          <w:lang w:val="en-US"/>
        </w:rPr>
        <w:t>Architectural Fit in Modular Banking Solutions</w:t>
      </w:r>
    </w:p>
    <w:p w14:paraId="28ACBA4E" w14:textId="7D2C9D4D" w:rsidR="00033190" w:rsidRPr="00033190" w:rsidRDefault="00033190" w:rsidP="00033190">
      <w:pPr>
        <w:jc w:val="both"/>
        <w:rPr>
          <w:lang w:val="en-US"/>
        </w:rPr>
      </w:pPr>
      <w:r w:rsidRPr="00033190">
        <w:rPr>
          <w:lang w:val="en-US"/>
        </w:rPr>
        <w:t>Within Temenos</w:t>
      </w:r>
      <w:r w:rsidR="00C536DF">
        <w:rPr>
          <w:lang w:val="en-US"/>
        </w:rPr>
        <w:t>’</w:t>
      </w:r>
      <w:r w:rsidRPr="00033190">
        <w:rPr>
          <w:lang w:val="en-US"/>
        </w:rPr>
        <w:t xml:space="preserve"> modular banking solutions, each module generates events that need reliable delivery to other parts of the system or external services. The Transactional Outbox ensures these events are processed correctly, even with retries or failures. Its role is essential for maintaining data consistency and reliability in a distributed environment.</w:t>
      </w:r>
    </w:p>
    <w:p w14:paraId="36DB3DCC" w14:textId="4C43C2A3" w:rsidR="00610291" w:rsidRPr="00A236C0" w:rsidRDefault="00610291" w:rsidP="00610291">
      <w:pPr>
        <w:pStyle w:val="Heading2"/>
        <w:rPr>
          <w:lang w:val="en-US"/>
        </w:rPr>
      </w:pPr>
      <w:bookmarkStart w:id="91" w:name="_Toc193268292"/>
      <w:r>
        <w:rPr>
          <w:lang w:val="en-US"/>
        </w:rPr>
        <w:t>Event Store</w:t>
      </w:r>
      <w:bookmarkEnd w:id="91"/>
    </w:p>
    <w:p w14:paraId="7605D896" w14:textId="77777777" w:rsidR="00EA5B60" w:rsidRPr="00EA5B60" w:rsidRDefault="00EA5B60" w:rsidP="00EA5B60">
      <w:pPr>
        <w:rPr>
          <w:lang w:val="en-US"/>
        </w:rPr>
      </w:pPr>
      <w:r w:rsidRPr="00EA5B60">
        <w:rPr>
          <w:lang w:val="en-US"/>
        </w:rPr>
        <w:t>The Event Store is a pivotal microservice within the Temenos ecosystem, designed to support an event-driven architecture. It serves as a central hub for recording, storing, and routing events across various microservices. This section provides a detailed overview of its design, functionality, and integration within the broader system.</w:t>
      </w:r>
    </w:p>
    <w:p w14:paraId="2C692665" w14:textId="7DABA614" w:rsidR="00EA5B60" w:rsidRPr="00EA5B60" w:rsidRDefault="00EA5B60" w:rsidP="00EA5B60">
      <w:pPr>
        <w:rPr>
          <w:b/>
          <w:bCs/>
          <w:lang w:val="en-US"/>
        </w:rPr>
      </w:pPr>
      <w:r w:rsidRPr="00EA5B60">
        <w:rPr>
          <w:b/>
          <w:bCs/>
          <w:lang w:val="en-US"/>
        </w:rPr>
        <w:t>Core Functionality:</w:t>
      </w:r>
    </w:p>
    <w:p w14:paraId="58F2CAAE" w14:textId="77777777" w:rsidR="00EA5B60" w:rsidRPr="00EA5B60" w:rsidRDefault="00EA5B60" w:rsidP="00A55DF7">
      <w:pPr>
        <w:pStyle w:val="ListParagraph"/>
        <w:numPr>
          <w:ilvl w:val="0"/>
          <w:numId w:val="18"/>
        </w:numPr>
        <w:rPr>
          <w:lang w:val="en-US"/>
        </w:rPr>
      </w:pPr>
      <w:r w:rsidRPr="00EA5B60">
        <w:rPr>
          <w:lang w:val="en-US"/>
        </w:rPr>
        <w:t>Event Recording and Routing: The Event Store collects all events generated by microservices and forwards them to the appropriate destinations using the Outbox infrastructure.</w:t>
      </w:r>
    </w:p>
    <w:p w14:paraId="755654D1" w14:textId="77777777" w:rsidR="00EA5B60" w:rsidRPr="00EA5B60" w:rsidRDefault="00EA5B60" w:rsidP="00A55DF7">
      <w:pPr>
        <w:pStyle w:val="ListParagraph"/>
        <w:numPr>
          <w:ilvl w:val="0"/>
          <w:numId w:val="18"/>
        </w:numPr>
        <w:rPr>
          <w:lang w:val="en-US"/>
        </w:rPr>
      </w:pPr>
      <w:r w:rsidRPr="00EA5B60">
        <w:rPr>
          <w:lang w:val="en-US"/>
        </w:rPr>
        <w:t>Immutable Storage: It stores events in an immutable manner, ensuring a reliable audit trail for compliance, debugging, and historical analysis.</w:t>
      </w:r>
    </w:p>
    <w:p w14:paraId="0C00CD71" w14:textId="77777777" w:rsidR="00EA5B60" w:rsidRPr="00EA5B60" w:rsidRDefault="00EA5B60" w:rsidP="00A55DF7">
      <w:pPr>
        <w:pStyle w:val="ListParagraph"/>
        <w:numPr>
          <w:ilvl w:val="0"/>
          <w:numId w:val="18"/>
        </w:numPr>
        <w:rPr>
          <w:lang w:val="en-US"/>
        </w:rPr>
      </w:pPr>
      <w:r w:rsidRPr="00EA5B60">
        <w:rPr>
          <w:lang w:val="en-US"/>
        </w:rPr>
        <w:t>Diverse Event Types: Supports various event types such as Command Processed Events, Business Events, and Command Events, each conforming to a well-defined schema for consistency.</w:t>
      </w:r>
    </w:p>
    <w:p w14:paraId="15D610BD" w14:textId="77777777" w:rsidR="00EA5B60" w:rsidRPr="00EA5B60" w:rsidRDefault="00EA5B60" w:rsidP="00A55DF7">
      <w:pPr>
        <w:pStyle w:val="ListParagraph"/>
        <w:numPr>
          <w:ilvl w:val="0"/>
          <w:numId w:val="18"/>
        </w:numPr>
        <w:rPr>
          <w:lang w:val="en-US"/>
        </w:rPr>
      </w:pPr>
      <w:r w:rsidRPr="00EA5B60">
        <w:rPr>
          <w:lang w:val="en-US"/>
        </w:rPr>
        <w:t>Event ID Convention: Utilizes a structured naming convention (&lt;_MS Service Name_&gt;.&lt;_Operation Id_&gt;), facilitating quick identification of event origin and purpose.</w:t>
      </w:r>
    </w:p>
    <w:p w14:paraId="68D20B3A" w14:textId="77777777" w:rsidR="005D038B" w:rsidRDefault="005D038B" w:rsidP="00EA5B60">
      <w:pPr>
        <w:rPr>
          <w:b/>
          <w:bCs/>
          <w:lang w:val="en-US"/>
        </w:rPr>
      </w:pPr>
    </w:p>
    <w:p w14:paraId="39829611" w14:textId="77777777" w:rsidR="005D038B" w:rsidRDefault="005D038B" w:rsidP="00EA5B60">
      <w:pPr>
        <w:rPr>
          <w:b/>
          <w:bCs/>
          <w:lang w:val="en-US"/>
        </w:rPr>
      </w:pPr>
    </w:p>
    <w:p w14:paraId="504CEE56" w14:textId="5D05906D" w:rsidR="00EA5B60" w:rsidRPr="00EA5B60" w:rsidRDefault="00EA5B60" w:rsidP="00EA5B60">
      <w:pPr>
        <w:rPr>
          <w:lang w:val="en-US"/>
        </w:rPr>
      </w:pPr>
      <w:r w:rsidRPr="00EA5B60">
        <w:rPr>
          <w:b/>
          <w:bCs/>
          <w:lang w:val="en-US"/>
        </w:rPr>
        <w:lastRenderedPageBreak/>
        <w:t>Services Provided</w:t>
      </w:r>
      <w:r w:rsidRPr="00EA5B60">
        <w:rPr>
          <w:lang w:val="en-US"/>
        </w:rPr>
        <w:t>:</w:t>
      </w:r>
    </w:p>
    <w:p w14:paraId="3260449E" w14:textId="77777777" w:rsidR="00EA5B60" w:rsidRPr="00EA5B60" w:rsidRDefault="00EA5B60" w:rsidP="00EA5B60">
      <w:pPr>
        <w:rPr>
          <w:lang w:val="en-US"/>
        </w:rPr>
      </w:pPr>
    </w:p>
    <w:p w14:paraId="3235200A" w14:textId="77777777" w:rsidR="00EA5B60" w:rsidRPr="00EA5B60" w:rsidRDefault="00EA5B60" w:rsidP="00A55DF7">
      <w:pPr>
        <w:pStyle w:val="ListParagraph"/>
        <w:numPr>
          <w:ilvl w:val="0"/>
          <w:numId w:val="19"/>
        </w:numPr>
        <w:rPr>
          <w:lang w:val="en-US"/>
        </w:rPr>
      </w:pPr>
      <w:r w:rsidRPr="00EA5B60">
        <w:rPr>
          <w:lang w:val="en-US"/>
        </w:rPr>
        <w:t>Persistent Store: Ensures the ordering and uniqueness of events, critical for maintaining sequence integrity in distributed systems.</w:t>
      </w:r>
    </w:p>
    <w:p w14:paraId="3B1AF3C7" w14:textId="77777777" w:rsidR="00EA5B60" w:rsidRPr="00EA5B60" w:rsidRDefault="00EA5B60" w:rsidP="00A55DF7">
      <w:pPr>
        <w:pStyle w:val="ListParagraph"/>
        <w:numPr>
          <w:ilvl w:val="0"/>
          <w:numId w:val="19"/>
        </w:numPr>
        <w:rPr>
          <w:lang w:val="en-US"/>
        </w:rPr>
      </w:pPr>
      <w:r w:rsidRPr="00EA5B60">
        <w:rPr>
          <w:lang w:val="en-US"/>
        </w:rPr>
        <w:t>History and Audit Log: Functions as a comprehensive log system, capturing all events to support auditing and compliance needs.</w:t>
      </w:r>
    </w:p>
    <w:p w14:paraId="23D20155" w14:textId="1406F276" w:rsidR="00A236C0" w:rsidRPr="00EA5B60" w:rsidRDefault="00EA5B60" w:rsidP="00A55DF7">
      <w:pPr>
        <w:pStyle w:val="ListParagraph"/>
        <w:numPr>
          <w:ilvl w:val="0"/>
          <w:numId w:val="19"/>
        </w:numPr>
        <w:rPr>
          <w:lang w:val="en-US"/>
        </w:rPr>
      </w:pPr>
      <w:r w:rsidRPr="00EA5B60">
        <w:rPr>
          <w:lang w:val="en-US"/>
        </w:rPr>
        <w:t>Replay Mechanism: Enables microservices to replay missed events, ensuring no event is lost or ignored, which is vital for maintaining system consistency post outages.</w:t>
      </w:r>
    </w:p>
    <w:p w14:paraId="688AA55D" w14:textId="77777777" w:rsidR="003F0FDC" w:rsidRDefault="003F0FDC" w:rsidP="003F0FDC">
      <w:pPr>
        <w:jc w:val="both"/>
        <w:rPr>
          <w:b/>
          <w:bCs/>
          <w:lang w:val="en-US"/>
        </w:rPr>
      </w:pPr>
    </w:p>
    <w:p w14:paraId="0E612E0C" w14:textId="674BF88A" w:rsidR="003F0FDC" w:rsidRPr="003F0FDC" w:rsidRDefault="003F0FDC" w:rsidP="003F0FDC">
      <w:pPr>
        <w:jc w:val="both"/>
        <w:rPr>
          <w:b/>
          <w:bCs/>
          <w:lang w:val="en-US"/>
        </w:rPr>
      </w:pPr>
      <w:r w:rsidRPr="003F0FDC">
        <w:rPr>
          <w:b/>
          <w:bCs/>
          <w:lang w:val="en-US"/>
        </w:rPr>
        <w:t>Architectural Fit in Modular Banking Solutions</w:t>
      </w:r>
    </w:p>
    <w:p w14:paraId="6E497C42" w14:textId="77777777" w:rsidR="008A1306" w:rsidRPr="008A1306" w:rsidRDefault="008A1306" w:rsidP="008A1306">
      <w:pPr>
        <w:jc w:val="both"/>
        <w:rPr>
          <w:lang w:val="en-US"/>
        </w:rPr>
      </w:pPr>
      <w:r w:rsidRPr="008A1306">
        <w:rPr>
          <w:lang w:val="en-US"/>
        </w:rPr>
        <w:t>In the context of modular banking, the Temenos Event Store serves as the backbone for enabling seamless communication between independent microservices. It captures, stores, and routes events generated by various modules, ensuring a reliable source of truth for transactions and operations. This is crucial for maintaining coherence across services, supporting auditing, debugging, and compliance in a banking environment.</w:t>
      </w:r>
    </w:p>
    <w:p w14:paraId="1430EE4F" w14:textId="77777777" w:rsidR="008A1306" w:rsidRPr="008A1306" w:rsidRDefault="008A1306" w:rsidP="008A1306">
      <w:pPr>
        <w:jc w:val="both"/>
        <w:rPr>
          <w:lang w:val="en-US"/>
        </w:rPr>
      </w:pPr>
    </w:p>
    <w:p w14:paraId="3433099E" w14:textId="6EEEDF2F" w:rsidR="008A1306" w:rsidRDefault="008A1306" w:rsidP="008A1306">
      <w:pPr>
        <w:jc w:val="both"/>
        <w:rPr>
          <w:lang w:val="en-US"/>
        </w:rPr>
      </w:pPr>
      <w:r w:rsidRPr="008A1306">
        <w:rPr>
          <w:lang w:val="en-US"/>
        </w:rPr>
        <w:t>The Event Store</w:t>
      </w:r>
      <w:r w:rsidR="00C536DF">
        <w:rPr>
          <w:lang w:val="en-US"/>
        </w:rPr>
        <w:t>’</w:t>
      </w:r>
      <w:r w:rsidRPr="008A1306">
        <w:rPr>
          <w:lang w:val="en-US"/>
        </w:rPr>
        <w:t>s ability to replay events ensures that all services stay synchronized, even after outages. It integrates with microservices through APIs, routing events based on predefined criteria. Designed for scalability, it handles high event volumes efficiently with mechanisms for error handling and retries. Security measures protect sensitive data, ensuring the integrity of financial transactions.</w:t>
      </w:r>
    </w:p>
    <w:p w14:paraId="12C040E6" w14:textId="77777777" w:rsidR="004456D6" w:rsidRDefault="004456D6" w:rsidP="008A1306">
      <w:pPr>
        <w:jc w:val="both"/>
        <w:rPr>
          <w:lang w:val="en-US"/>
        </w:rPr>
      </w:pPr>
    </w:p>
    <w:p w14:paraId="0EA219B0" w14:textId="2538C7F9" w:rsidR="004456D6" w:rsidRDefault="68CF4AA9" w:rsidP="004456D6">
      <w:pPr>
        <w:pStyle w:val="Heading2"/>
        <w:rPr>
          <w:lang w:val="en-US"/>
        </w:rPr>
      </w:pPr>
      <w:bookmarkStart w:id="92" w:name="_Toc193268293"/>
      <w:commentRangeStart w:id="93"/>
      <w:commentRangeStart w:id="94"/>
      <w:r w:rsidRPr="16861D4B">
        <w:rPr>
          <w:lang w:val="en-US"/>
        </w:rPr>
        <w:t>Service Orchestrator</w:t>
      </w:r>
      <w:bookmarkEnd w:id="92"/>
    </w:p>
    <w:p w14:paraId="2C839E6F" w14:textId="3D268E83" w:rsidR="00B55C4B" w:rsidRPr="00B55C4B" w:rsidRDefault="00B55C4B" w:rsidP="00B55C4B">
      <w:pPr>
        <w:jc w:val="both"/>
        <w:rPr>
          <w:lang w:val="en-US"/>
        </w:rPr>
      </w:pPr>
      <w:r w:rsidRPr="00B55C4B">
        <w:rPr>
          <w:lang w:val="en-US"/>
        </w:rPr>
        <w:t>The Service Orchestrator is an integral component of Temenos</w:t>
      </w:r>
      <w:r w:rsidR="00C536DF">
        <w:rPr>
          <w:lang w:val="en-US"/>
        </w:rPr>
        <w:t>’</w:t>
      </w:r>
      <w:r w:rsidRPr="00B55C4B">
        <w:rPr>
          <w:lang w:val="en-US"/>
        </w:rPr>
        <w:t xml:space="preserve"> modular banking solutions, designed to manage transactions across multiple independent microservices. It acts as a conductor, ensuring that each step of a transaction occurs in the correct order and maintains consistency across distributed systems.</w:t>
      </w:r>
    </w:p>
    <w:p w14:paraId="535F9743" w14:textId="55438B84" w:rsidR="00B55C4B" w:rsidRPr="00B55C4B" w:rsidRDefault="00B55C4B" w:rsidP="00B55C4B">
      <w:pPr>
        <w:jc w:val="both"/>
        <w:rPr>
          <w:b/>
          <w:bCs/>
          <w:lang w:val="en-US"/>
        </w:rPr>
      </w:pPr>
      <w:r w:rsidRPr="00B55C4B">
        <w:rPr>
          <w:b/>
          <w:bCs/>
          <w:lang w:val="en-US"/>
        </w:rPr>
        <w:t>Key Features and Functionality:</w:t>
      </w:r>
    </w:p>
    <w:p w14:paraId="153AB930" w14:textId="52A13CC5" w:rsidR="00B55C4B" w:rsidRPr="00B55C4B" w:rsidRDefault="00B55C4B" w:rsidP="00A55DF7">
      <w:pPr>
        <w:pStyle w:val="ListParagraph"/>
        <w:numPr>
          <w:ilvl w:val="0"/>
          <w:numId w:val="20"/>
        </w:numPr>
        <w:jc w:val="both"/>
        <w:rPr>
          <w:lang w:val="en-US"/>
        </w:rPr>
      </w:pPr>
      <w:r w:rsidRPr="00B55C4B">
        <w:rPr>
          <w:lang w:val="en-US"/>
        </w:rPr>
        <w:t>Saga Pattern Implementation: The orchestrator employs the Saga pattern to manage distributed transactions. This approach allows for coordinating multiple services while handling failures gracefully by triggering compensating actions to undo previous steps if any part of the transaction fails.</w:t>
      </w:r>
    </w:p>
    <w:p w14:paraId="08DF23BC" w14:textId="74170893" w:rsidR="00B55C4B" w:rsidRPr="00B55C4B" w:rsidRDefault="00B55C4B" w:rsidP="00A55DF7">
      <w:pPr>
        <w:pStyle w:val="ListParagraph"/>
        <w:numPr>
          <w:ilvl w:val="0"/>
          <w:numId w:val="20"/>
        </w:numPr>
        <w:jc w:val="both"/>
        <w:rPr>
          <w:lang w:val="en-US"/>
        </w:rPr>
      </w:pPr>
      <w:r w:rsidRPr="00B55C4B">
        <w:rPr>
          <w:lang w:val="en-US"/>
        </w:rPr>
        <w:t>Sequence Management: It defines a sequence of operations, ensuring that each action is executed in a predetermined order. This sequencing is crucial for maintaining data integrity and consistency across different microservices involved in a transaction.</w:t>
      </w:r>
    </w:p>
    <w:p w14:paraId="736A86BC" w14:textId="49E4B378" w:rsidR="00B55C4B" w:rsidRPr="00B55C4B" w:rsidRDefault="00B55C4B" w:rsidP="00A55DF7">
      <w:pPr>
        <w:pStyle w:val="ListParagraph"/>
        <w:numPr>
          <w:ilvl w:val="0"/>
          <w:numId w:val="20"/>
        </w:numPr>
        <w:jc w:val="both"/>
        <w:rPr>
          <w:lang w:val="en-US"/>
        </w:rPr>
      </w:pPr>
      <w:r w:rsidRPr="00B55C4B">
        <w:rPr>
          <w:lang w:val="en-US"/>
        </w:rPr>
        <w:t>Compensating Actions: Each action within a sequence has a corresponding compensating action designed to roll back changes if the transaction fails. This ensures that the system can recover to its previous state, preserving data accuracy.</w:t>
      </w:r>
    </w:p>
    <w:p w14:paraId="58BFD747" w14:textId="751BE3AC" w:rsidR="00B55C4B" w:rsidRPr="00B55C4B" w:rsidRDefault="00B55C4B" w:rsidP="00A55DF7">
      <w:pPr>
        <w:pStyle w:val="ListParagraph"/>
        <w:numPr>
          <w:ilvl w:val="0"/>
          <w:numId w:val="20"/>
        </w:numPr>
        <w:jc w:val="both"/>
        <w:rPr>
          <w:lang w:val="en-US"/>
        </w:rPr>
      </w:pPr>
      <w:r w:rsidRPr="00B55C4B">
        <w:rPr>
          <w:lang w:val="en-US"/>
        </w:rPr>
        <w:t>Integration with Event Store: The orchestrator works alongside the Event Store, which maintains the single source of truth for transaction states. This integration ensures that all participants in a transaction rely on one definitive record, avoiding conflicts and inconsistencies.</w:t>
      </w:r>
    </w:p>
    <w:p w14:paraId="52B297BB" w14:textId="79B77D16" w:rsidR="00B55C4B" w:rsidRPr="00B55C4B" w:rsidRDefault="00B55C4B" w:rsidP="00A55DF7">
      <w:pPr>
        <w:pStyle w:val="ListParagraph"/>
        <w:numPr>
          <w:ilvl w:val="0"/>
          <w:numId w:val="20"/>
        </w:numPr>
        <w:jc w:val="both"/>
        <w:rPr>
          <w:lang w:val="en-US"/>
        </w:rPr>
      </w:pPr>
      <w:r w:rsidRPr="00B55C4B">
        <w:rPr>
          <w:lang w:val="en-US"/>
        </w:rPr>
        <w:t xml:space="preserve">Dumb Pipes and Smart Endpoints: The design emphasizes efficient data transport through </w:t>
      </w:r>
      <w:r w:rsidR="00C536DF">
        <w:rPr>
          <w:lang w:val="en-US"/>
        </w:rPr>
        <w:t>“</w:t>
      </w:r>
      <w:r w:rsidRPr="00B55C4B">
        <w:rPr>
          <w:lang w:val="en-US"/>
        </w:rPr>
        <w:t>dumb pipes,</w:t>
      </w:r>
      <w:r w:rsidR="00C536DF">
        <w:rPr>
          <w:lang w:val="en-US"/>
        </w:rPr>
        <w:t>”</w:t>
      </w:r>
      <w:r w:rsidRPr="00B55C4B">
        <w:rPr>
          <w:lang w:val="en-US"/>
        </w:rPr>
        <w:t xml:space="preserve"> with intelligence residing at the endpoints where decisions are made based on events and commands. This architecture promotes modularity and flexibility.</w:t>
      </w:r>
    </w:p>
    <w:p w14:paraId="2873D214" w14:textId="5557C847" w:rsidR="00B55C4B" w:rsidRPr="00B55C4B" w:rsidRDefault="00B55C4B" w:rsidP="00A55DF7">
      <w:pPr>
        <w:pStyle w:val="ListParagraph"/>
        <w:numPr>
          <w:ilvl w:val="0"/>
          <w:numId w:val="20"/>
        </w:numPr>
        <w:jc w:val="both"/>
        <w:rPr>
          <w:lang w:val="en-US"/>
        </w:rPr>
      </w:pPr>
      <w:r w:rsidRPr="00B55C4B">
        <w:rPr>
          <w:lang w:val="en-US"/>
        </w:rPr>
        <w:t>Failure Handling: The orchestrator monitors for failures during transaction execution, whether from business logic errors or system issues. It triggers failure events and compensating actions to handle rollbacks effectively, ensuring robust fault tolerance.</w:t>
      </w:r>
    </w:p>
    <w:p w14:paraId="38DB0455" w14:textId="4C87A3F5" w:rsidR="00B55C4B" w:rsidRPr="00B55C4B" w:rsidRDefault="00B55C4B" w:rsidP="00B55C4B">
      <w:pPr>
        <w:jc w:val="both"/>
        <w:rPr>
          <w:b/>
          <w:bCs/>
          <w:lang w:val="en-US"/>
        </w:rPr>
      </w:pPr>
      <w:r w:rsidRPr="00B55C4B">
        <w:rPr>
          <w:b/>
          <w:bCs/>
          <w:lang w:val="en-US"/>
        </w:rPr>
        <w:t>Modular Banking Solutions:</w:t>
      </w:r>
    </w:p>
    <w:p w14:paraId="65ECCABF" w14:textId="1F91EE03" w:rsidR="004456D6" w:rsidRPr="008A1306" w:rsidRDefault="00B55C4B" w:rsidP="00B55C4B">
      <w:pPr>
        <w:jc w:val="both"/>
        <w:rPr>
          <w:lang w:val="en-US"/>
        </w:rPr>
      </w:pPr>
      <w:r w:rsidRPr="00B55C4B">
        <w:rPr>
          <w:lang w:val="en-US"/>
        </w:rPr>
        <w:t xml:space="preserve">In the context of modular banking, where services like savings accounts, loans, and </w:t>
      </w:r>
      <w:r w:rsidR="00C44CD4">
        <w:rPr>
          <w:lang w:val="en-US"/>
        </w:rPr>
        <w:t>limits</w:t>
      </w:r>
      <w:r w:rsidRPr="00B55C4B">
        <w:rPr>
          <w:lang w:val="en-US"/>
        </w:rPr>
        <w:t xml:space="preserve"> operate independently, the Service Orchestrator is vital for coordinating these components. It enables seamless participation in complex transactions while allowing each service to scale and function autonomously. This approach enhances scalability and fault tolerance, as services can operate independently yet maintain transaction integrity through orchestrated sequences</w:t>
      </w:r>
      <w:r>
        <w:rPr>
          <w:lang w:val="en-US"/>
        </w:rPr>
        <w:t>.</w:t>
      </w:r>
    </w:p>
    <w:p w14:paraId="24A061D6" w14:textId="1B423E12" w:rsidR="00A236C0" w:rsidRDefault="68CF4AA9" w:rsidP="004456D6">
      <w:pPr>
        <w:pStyle w:val="Heading2"/>
        <w:rPr>
          <w:lang w:val="en-US"/>
        </w:rPr>
      </w:pPr>
      <w:bookmarkStart w:id="95" w:name="_Toc193268294"/>
      <w:commentRangeStart w:id="96"/>
      <w:r w:rsidRPr="16861D4B">
        <w:rPr>
          <w:lang w:val="en-US"/>
        </w:rPr>
        <w:lastRenderedPageBreak/>
        <w:t>Master Data Access Layer (MDAL)</w:t>
      </w:r>
      <w:commentRangeEnd w:id="93"/>
      <w:r w:rsidR="004456D6">
        <w:rPr>
          <w:rStyle w:val="CommentReference"/>
        </w:rPr>
        <w:commentReference w:id="93"/>
      </w:r>
      <w:commentRangeEnd w:id="94"/>
      <w:r w:rsidR="00844DF8">
        <w:rPr>
          <w:rStyle w:val="CommentReference"/>
          <w:rFonts w:cs="Times New Roman"/>
          <w:b w:val="0"/>
          <w:bCs w:val="0"/>
          <w:iCs w:val="0"/>
          <w:color w:val="283275" w:themeColor="text1"/>
        </w:rPr>
        <w:commentReference w:id="94"/>
      </w:r>
      <w:bookmarkEnd w:id="95"/>
    </w:p>
    <w:p w14:paraId="5F110094" w14:textId="045B8EB8" w:rsidR="004456D6" w:rsidRDefault="00922A0A" w:rsidP="004456D6">
      <w:pPr>
        <w:rPr>
          <w:lang w:val="en-US"/>
        </w:rPr>
      </w:pPr>
      <w:r w:rsidRPr="00922A0A">
        <w:rPr>
          <w:lang w:val="en-US"/>
        </w:rPr>
        <w:t xml:space="preserve">The Master Data Access Layer (MDAL) is a crucial component in </w:t>
      </w:r>
      <w:r>
        <w:rPr>
          <w:lang w:val="en-US"/>
        </w:rPr>
        <w:t>Temenos modular architecture</w:t>
      </w:r>
      <w:r w:rsidRPr="00922A0A">
        <w:rPr>
          <w:lang w:val="en-US"/>
        </w:rPr>
        <w:t>, designed to facilitate data retrieval and management across distributed systems. It plays a pivotal role by providing a structured approach to accessing external data sources, enabling efficient integration within larger applications.</w:t>
      </w:r>
    </w:p>
    <w:p w14:paraId="398D767B" w14:textId="77777777" w:rsidR="00150049" w:rsidRPr="00150049" w:rsidRDefault="00150049" w:rsidP="00150049">
      <w:pPr>
        <w:rPr>
          <w:b/>
          <w:bCs/>
          <w:lang w:val="en-US"/>
        </w:rPr>
      </w:pPr>
      <w:r w:rsidRPr="00150049">
        <w:rPr>
          <w:b/>
          <w:bCs/>
          <w:lang w:val="en-US"/>
        </w:rPr>
        <w:t>Key Components of MDAL</w:t>
      </w:r>
    </w:p>
    <w:p w14:paraId="03070ED9" w14:textId="1DE5069A" w:rsidR="00150049" w:rsidRPr="00150049" w:rsidRDefault="00150049" w:rsidP="00A55DF7">
      <w:pPr>
        <w:pStyle w:val="ListParagraph"/>
        <w:numPr>
          <w:ilvl w:val="0"/>
          <w:numId w:val="21"/>
        </w:numPr>
        <w:rPr>
          <w:lang w:val="en-US"/>
        </w:rPr>
      </w:pPr>
      <w:r w:rsidRPr="00150049">
        <w:rPr>
          <w:lang w:val="en-US"/>
        </w:rPr>
        <w:t>Data Access Components: These are modular units that encapsulate specific data access operations. Each component can be tailored for different data types or services, allowing independent deployment and management. For example, in a banking application, a Data Access Component might handle customer data retrieval from an external service.</w:t>
      </w:r>
    </w:p>
    <w:p w14:paraId="40D15D38" w14:textId="63D92ECB" w:rsidR="00150049" w:rsidRPr="00150049" w:rsidRDefault="00150049" w:rsidP="00A55DF7">
      <w:pPr>
        <w:pStyle w:val="ListParagraph"/>
        <w:numPr>
          <w:ilvl w:val="0"/>
          <w:numId w:val="21"/>
        </w:numPr>
        <w:rPr>
          <w:lang w:val="en-US"/>
        </w:rPr>
      </w:pPr>
      <w:r w:rsidRPr="00150049">
        <w:rPr>
          <w:lang w:val="en-US"/>
        </w:rPr>
        <w:t>Request Registry: This acts as the gateway for REST APIs, mapping incoming requests to appropriate MDAL operations. It ensures that each API call is routed correctly, enhancing system efficiency and clarity.</w:t>
      </w:r>
    </w:p>
    <w:p w14:paraId="3AF204A3" w14:textId="536C6DC9" w:rsidR="00150049" w:rsidRPr="00150049" w:rsidRDefault="00150049" w:rsidP="00A55DF7">
      <w:pPr>
        <w:pStyle w:val="ListParagraph"/>
        <w:numPr>
          <w:ilvl w:val="0"/>
          <w:numId w:val="21"/>
        </w:numPr>
        <w:rPr>
          <w:lang w:val="en-US"/>
        </w:rPr>
      </w:pPr>
      <w:r w:rsidRPr="00150049">
        <w:rPr>
          <w:lang w:val="en-US"/>
        </w:rPr>
        <w:t>Master Data Access Handler: Configurable in modes (Embedded, Inline, Pre-composed), this handler manages how data is processed, catering to different system requirements and ensuring flexibility in data access strategies.</w:t>
      </w:r>
    </w:p>
    <w:p w14:paraId="71A8C325" w14:textId="77777777" w:rsidR="00150049" w:rsidRPr="00150049" w:rsidRDefault="00150049" w:rsidP="00150049">
      <w:pPr>
        <w:rPr>
          <w:b/>
          <w:bCs/>
          <w:lang w:val="en-US"/>
        </w:rPr>
      </w:pPr>
      <w:r w:rsidRPr="00150049">
        <w:rPr>
          <w:b/>
          <w:bCs/>
          <w:lang w:val="en-US"/>
        </w:rPr>
        <w:t>Integration with Microservices</w:t>
      </w:r>
    </w:p>
    <w:p w14:paraId="008F6D10" w14:textId="265A3412" w:rsidR="00150049" w:rsidRDefault="616AC7CE" w:rsidP="00150049">
      <w:pPr>
        <w:jc w:val="both"/>
        <w:rPr>
          <w:lang w:val="en-US"/>
        </w:rPr>
      </w:pPr>
      <w:r w:rsidRPr="16861D4B">
        <w:rPr>
          <w:lang w:val="en-US"/>
        </w:rPr>
        <w:t>MDAL integrates seamlessly with microservices architecture by treating each Data Access Component as a potential microservice. This allows for independent deployment and scaling, aligning with broader architectural principles like SOA and microservices. Swagger</w:t>
      </w:r>
      <w:r w:rsidR="02CD3266" w:rsidRPr="16861D4B">
        <w:rPr>
          <w:lang w:val="en-US"/>
        </w:rPr>
        <w:t>’</w:t>
      </w:r>
      <w:r w:rsidRPr="16861D4B">
        <w:rPr>
          <w:lang w:val="en-US"/>
        </w:rPr>
        <w:t>s use in defining data structures underscores API best practices, ensuring clear communication between services.</w:t>
      </w:r>
      <w:commentRangeEnd w:id="96"/>
      <w:r w:rsidR="00150049">
        <w:rPr>
          <w:rStyle w:val="CommentReference"/>
        </w:rPr>
        <w:commentReference w:id="96"/>
      </w:r>
    </w:p>
    <w:p w14:paraId="7EBB0068" w14:textId="39D41417" w:rsidR="00F121CA" w:rsidRDefault="00F121CA" w:rsidP="00150049">
      <w:pPr>
        <w:jc w:val="both"/>
        <w:rPr>
          <w:b/>
          <w:bCs/>
          <w:lang w:val="en-US"/>
        </w:rPr>
      </w:pPr>
      <w:r w:rsidRPr="00F121CA">
        <w:rPr>
          <w:b/>
          <w:bCs/>
          <w:lang w:val="en-US"/>
        </w:rPr>
        <w:t>Redis with MDAL</w:t>
      </w:r>
    </w:p>
    <w:p w14:paraId="41FCDAEC" w14:textId="5815A54F" w:rsidR="00F121CA" w:rsidRPr="00F121CA" w:rsidRDefault="00F121CA" w:rsidP="00150049">
      <w:pPr>
        <w:jc w:val="both"/>
        <w:rPr>
          <w:lang w:val="en-US"/>
        </w:rPr>
      </w:pPr>
      <w:r w:rsidRPr="00F121CA">
        <w:rPr>
          <w:lang w:val="en-US"/>
        </w:rPr>
        <w:t>Redis is a high-performance in-memory data structure store, often utilized as a caching mechanism to enhance application performance by storing frequently accessed data temporarily. Integrating Redis with MDAL can significantly improve data access efficiency, reducing latency and enhancing overall system responsiveness by providing quick access to cached information.</w:t>
      </w:r>
    </w:p>
    <w:p w14:paraId="1957A8DA" w14:textId="6CB161F0" w:rsidR="00150049" w:rsidRPr="00150049" w:rsidRDefault="00150049" w:rsidP="00150049">
      <w:pPr>
        <w:rPr>
          <w:b/>
          <w:bCs/>
          <w:lang w:val="en-US"/>
        </w:rPr>
      </w:pPr>
      <w:r w:rsidRPr="00150049">
        <w:rPr>
          <w:b/>
          <w:bCs/>
          <w:lang w:val="en-US"/>
        </w:rPr>
        <w:t>Benefits of MDAL to Modular Architecture</w:t>
      </w:r>
    </w:p>
    <w:p w14:paraId="52F562DA" w14:textId="4E624F3A" w:rsidR="00150049" w:rsidRPr="00150049" w:rsidRDefault="00150049" w:rsidP="00A55DF7">
      <w:pPr>
        <w:pStyle w:val="ListParagraph"/>
        <w:numPr>
          <w:ilvl w:val="0"/>
          <w:numId w:val="22"/>
        </w:numPr>
        <w:jc w:val="both"/>
        <w:rPr>
          <w:lang w:val="en-US"/>
        </w:rPr>
      </w:pPr>
      <w:r w:rsidRPr="00150049">
        <w:rPr>
          <w:lang w:val="en-US"/>
        </w:rPr>
        <w:t>Independent Development: Components can be developed and updated without disrupting the entire system.</w:t>
      </w:r>
    </w:p>
    <w:p w14:paraId="2ADE1841" w14:textId="3DE00082" w:rsidR="00150049" w:rsidRPr="00150049" w:rsidRDefault="00150049" w:rsidP="00A55DF7">
      <w:pPr>
        <w:pStyle w:val="ListParagraph"/>
        <w:numPr>
          <w:ilvl w:val="0"/>
          <w:numId w:val="22"/>
        </w:numPr>
        <w:jc w:val="both"/>
        <w:rPr>
          <w:lang w:val="en-US"/>
        </w:rPr>
      </w:pPr>
      <w:r w:rsidRPr="00150049">
        <w:rPr>
          <w:lang w:val="en-US"/>
        </w:rPr>
        <w:t>Ease of Maintenance: Each module</w:t>
      </w:r>
      <w:r w:rsidR="00C536DF">
        <w:rPr>
          <w:lang w:val="en-US"/>
        </w:rPr>
        <w:t>’</w:t>
      </w:r>
      <w:r w:rsidRPr="00150049">
        <w:rPr>
          <w:lang w:val="en-US"/>
        </w:rPr>
        <w:t>s isolation simplifies troubleshooting and updates.</w:t>
      </w:r>
    </w:p>
    <w:p w14:paraId="37D60644" w14:textId="0CEC63D9" w:rsidR="00A236C0" w:rsidRPr="00FC39CF" w:rsidRDefault="00150049" w:rsidP="00A236C0">
      <w:pPr>
        <w:pStyle w:val="ListParagraph"/>
        <w:numPr>
          <w:ilvl w:val="0"/>
          <w:numId w:val="22"/>
        </w:numPr>
        <w:jc w:val="both"/>
        <w:rPr>
          <w:lang w:val="en-US"/>
        </w:rPr>
      </w:pPr>
      <w:r w:rsidRPr="00150049">
        <w:rPr>
          <w:lang w:val="en-US"/>
        </w:rPr>
        <w:t>Scalability: Efficient handling of responsibilities within each component allows for system expansion as needed.</w:t>
      </w:r>
    </w:p>
    <w:p w14:paraId="6C8B0391" w14:textId="2C14BDA6" w:rsidR="00A57487" w:rsidRDefault="00991028" w:rsidP="00991028">
      <w:pPr>
        <w:spacing w:before="0" w:after="0"/>
      </w:pPr>
      <w:r>
        <w:br w:type="page"/>
      </w:r>
    </w:p>
    <w:p w14:paraId="062452B5" w14:textId="40E345A8" w:rsidR="00A57487" w:rsidRDefault="00991028" w:rsidP="00A55DF7">
      <w:pPr>
        <w:pStyle w:val="Heading1"/>
        <w:numPr>
          <w:ilvl w:val="0"/>
          <w:numId w:val="6"/>
        </w:numPr>
      </w:pPr>
      <w:bookmarkStart w:id="97" w:name="_Toc193268295"/>
      <w:r>
        <w:lastRenderedPageBreak/>
        <w:t>Application Architecture</w:t>
      </w:r>
      <w:bookmarkEnd w:id="97"/>
    </w:p>
    <w:p w14:paraId="03868E4E" w14:textId="77777777" w:rsidR="00D81DB1" w:rsidRDefault="00D81DB1" w:rsidP="00D81DB1">
      <w:pPr>
        <w:rPr>
          <w:color w:val="FF0000"/>
        </w:rPr>
      </w:pPr>
    </w:p>
    <w:p w14:paraId="1987049E" w14:textId="055E08DC" w:rsidR="00D81DB1" w:rsidRDefault="00D81DB1" w:rsidP="00D81DB1">
      <w:pPr>
        <w:rPr>
          <w:color w:val="FF0000"/>
        </w:rPr>
      </w:pPr>
      <w:r>
        <w:rPr>
          <w:color w:val="FF0000"/>
        </w:rPr>
        <w:t>For each modular solution we need at a minimum:</w:t>
      </w:r>
    </w:p>
    <w:p w14:paraId="6BC8F2B1" w14:textId="77777777" w:rsidR="00D81DB1" w:rsidRPr="00831CB4" w:rsidRDefault="00D81DB1" w:rsidP="00D81DB1">
      <w:pPr>
        <w:pStyle w:val="ListParagraph"/>
        <w:numPr>
          <w:ilvl w:val="0"/>
          <w:numId w:val="45"/>
        </w:numPr>
        <w:rPr>
          <w:color w:val="FF0000"/>
        </w:rPr>
      </w:pPr>
      <w:r w:rsidRPr="00831CB4">
        <w:rPr>
          <w:color w:val="FF0000"/>
        </w:rPr>
        <w:t>List of features that includes from business perspective</w:t>
      </w:r>
      <w:r>
        <w:rPr>
          <w:color w:val="FF0000"/>
        </w:rPr>
        <w:t xml:space="preserve"> with detailed functional descriptions</w:t>
      </w:r>
    </w:p>
    <w:p w14:paraId="17137394" w14:textId="77777777" w:rsidR="00D81DB1" w:rsidRDefault="00D81DB1" w:rsidP="00D81DB1">
      <w:pPr>
        <w:pStyle w:val="ListParagraph"/>
        <w:numPr>
          <w:ilvl w:val="0"/>
          <w:numId w:val="45"/>
        </w:numPr>
        <w:rPr>
          <w:color w:val="FF0000"/>
        </w:rPr>
      </w:pPr>
      <w:r w:rsidRPr="00831CB4">
        <w:rPr>
          <w:color w:val="FF0000"/>
        </w:rPr>
        <w:t>List of BIAN service domains it fulfils (e.g. product types)</w:t>
      </w:r>
    </w:p>
    <w:p w14:paraId="6045B13B" w14:textId="77777777" w:rsidR="00D81DB1" w:rsidRDefault="00D81DB1" w:rsidP="00D81DB1">
      <w:pPr>
        <w:pStyle w:val="ListParagraph"/>
        <w:numPr>
          <w:ilvl w:val="0"/>
          <w:numId w:val="45"/>
        </w:numPr>
        <w:rPr>
          <w:color w:val="FF0000"/>
        </w:rPr>
      </w:pPr>
      <w:r>
        <w:rPr>
          <w:color w:val="FF0000"/>
        </w:rPr>
        <w:t>List of APIs and Events available with the solution</w:t>
      </w:r>
    </w:p>
    <w:p w14:paraId="6CAD14AC" w14:textId="77777777" w:rsidR="00D81DB1" w:rsidRDefault="00D81DB1" w:rsidP="00D81DB1">
      <w:pPr>
        <w:pStyle w:val="ListParagraph"/>
        <w:numPr>
          <w:ilvl w:val="0"/>
          <w:numId w:val="45"/>
        </w:numPr>
        <w:rPr>
          <w:color w:val="FF0000"/>
        </w:rPr>
      </w:pPr>
      <w:r>
        <w:rPr>
          <w:color w:val="FF0000"/>
        </w:rPr>
        <w:t>Complete list of components included in the service (Bill of materials)</w:t>
      </w:r>
    </w:p>
    <w:p w14:paraId="46FF0E6F" w14:textId="77777777" w:rsidR="00D81DB1" w:rsidRDefault="00D81DB1" w:rsidP="00D81DB1">
      <w:pPr>
        <w:pStyle w:val="ListParagraph"/>
        <w:numPr>
          <w:ilvl w:val="0"/>
          <w:numId w:val="45"/>
        </w:numPr>
        <w:rPr>
          <w:color w:val="FF0000"/>
        </w:rPr>
      </w:pPr>
      <w:r>
        <w:rPr>
          <w:color w:val="FF0000"/>
        </w:rPr>
        <w:t>Complete list of interfaces with other Temenos components when available</w:t>
      </w:r>
    </w:p>
    <w:p w14:paraId="41D98D38" w14:textId="20359E5E" w:rsidR="00D81DB1" w:rsidRDefault="00D81DB1" w:rsidP="00D81DB1">
      <w:pPr>
        <w:pStyle w:val="ListParagraph"/>
        <w:numPr>
          <w:ilvl w:val="0"/>
          <w:numId w:val="45"/>
        </w:numPr>
        <w:rPr>
          <w:color w:val="FF0000"/>
        </w:rPr>
      </w:pPr>
      <w:r>
        <w:rPr>
          <w:color w:val="FF0000"/>
        </w:rPr>
        <w:t>Expected interfaces we would require during the project (Context diagram in C4)</w:t>
      </w:r>
      <w:r w:rsidR="00E91A75">
        <w:rPr>
          <w:color w:val="FF0000"/>
        </w:rPr>
        <w:t xml:space="preserve"> </w:t>
      </w:r>
    </w:p>
    <w:p w14:paraId="3223DFE4" w14:textId="77777777" w:rsidR="00E91A75" w:rsidRDefault="00E91A75" w:rsidP="00D81DB1">
      <w:pPr>
        <w:pStyle w:val="ListParagraph"/>
        <w:numPr>
          <w:ilvl w:val="0"/>
          <w:numId w:val="45"/>
        </w:numPr>
        <w:rPr>
          <w:color w:val="FF0000"/>
        </w:rPr>
      </w:pPr>
    </w:p>
    <w:p w14:paraId="520B6F77" w14:textId="77777777" w:rsidR="00D81DB1" w:rsidRDefault="00D81DB1" w:rsidP="00D81DB1">
      <w:pPr>
        <w:pStyle w:val="ListParagraph"/>
        <w:numPr>
          <w:ilvl w:val="0"/>
          <w:numId w:val="45"/>
        </w:numPr>
        <w:rPr>
          <w:color w:val="FF0000"/>
        </w:rPr>
      </w:pPr>
      <w:r>
        <w:rPr>
          <w:color w:val="FF0000"/>
        </w:rPr>
        <w:t>Any dependencies</w:t>
      </w:r>
    </w:p>
    <w:p w14:paraId="09137F5A" w14:textId="66796485" w:rsidR="00962611" w:rsidRPr="00D81DB1" w:rsidRDefault="00D81DB1" w:rsidP="00962611">
      <w:pPr>
        <w:pStyle w:val="ListParagraph"/>
        <w:numPr>
          <w:ilvl w:val="0"/>
          <w:numId w:val="45"/>
        </w:numPr>
        <w:rPr>
          <w:color w:val="FF0000"/>
        </w:rPr>
      </w:pPr>
      <w:r>
        <w:rPr>
          <w:color w:val="FF0000"/>
        </w:rPr>
        <w:t xml:space="preserve">A roadmap with detailed description of the current setup and then time-specific drops for subsequent features. </w:t>
      </w:r>
    </w:p>
    <w:p w14:paraId="296B80BA" w14:textId="16FE9ADB" w:rsidR="00742C4A" w:rsidRPr="00742C4A" w:rsidRDefault="00FE3651" w:rsidP="00742C4A">
      <w:pPr>
        <w:pStyle w:val="Heading2"/>
      </w:pPr>
      <w:bookmarkStart w:id="98" w:name="_Toc193268296"/>
      <w:commentRangeStart w:id="99"/>
      <w:r>
        <w:t>Deposits</w:t>
      </w:r>
      <w:commentRangeEnd w:id="99"/>
      <w:r w:rsidR="00CB2A96">
        <w:rPr>
          <w:rStyle w:val="CommentReference"/>
          <w:rFonts w:cs="Times New Roman"/>
          <w:b w:val="0"/>
          <w:bCs w:val="0"/>
          <w:iCs w:val="0"/>
          <w:color w:val="283275" w:themeColor="text1"/>
        </w:rPr>
        <w:commentReference w:id="99"/>
      </w:r>
      <w:bookmarkEnd w:id="98"/>
    </w:p>
    <w:p w14:paraId="6C10581A" w14:textId="23D0D6F9" w:rsidR="00120452" w:rsidRPr="00120452" w:rsidRDefault="00120452" w:rsidP="00120452">
      <w:pPr>
        <w:pStyle w:val="Heading3"/>
      </w:pPr>
      <w:bookmarkStart w:id="100" w:name="_Toc193268297"/>
      <w:r>
        <w:t xml:space="preserve">Products and Features </w:t>
      </w:r>
      <w:commentRangeStart w:id="101"/>
      <w:r>
        <w:t>Supported</w:t>
      </w:r>
      <w:commentRangeEnd w:id="101"/>
      <w:r w:rsidR="00153B14">
        <w:rPr>
          <w:rStyle w:val="CommentReference"/>
          <w:rFonts w:cs="Times New Roman"/>
          <w:bCs w:val="0"/>
          <w:color w:val="283275" w:themeColor="text1"/>
        </w:rPr>
        <w:commentReference w:id="101"/>
      </w:r>
      <w:bookmarkEnd w:id="100"/>
    </w:p>
    <w:p w14:paraId="7852A44B" w14:textId="3EA79BD0" w:rsidR="00D81DB1" w:rsidRPr="0047282A" w:rsidRDefault="00336831" w:rsidP="00EF643D">
      <w:pPr>
        <w:pStyle w:val="Heading4"/>
      </w:pPr>
      <w:bookmarkStart w:id="102" w:name="_Toc193268298"/>
      <w:r w:rsidRPr="0047282A">
        <w:t>Current/Checking and Savings Accounts</w:t>
      </w:r>
      <w:bookmarkEnd w:id="102"/>
    </w:p>
    <w:p w14:paraId="6175AEDC" w14:textId="75EC9F66" w:rsidR="00AD7476" w:rsidRPr="007031F5" w:rsidRDefault="00AD7476" w:rsidP="00AD7476">
      <w:pPr>
        <w:jc w:val="both"/>
      </w:pPr>
      <w:r w:rsidRPr="007031F5">
        <w:t>Current Accounts: Current accounts are transactional banking products designed for frequent deposits and withdrawals, providing customers with easy access to their funds. They typically offer features such as debit cards, check-writing capabilities, and online banking services, catering to both individual and business needs for daily financial management.</w:t>
      </w:r>
    </w:p>
    <w:p w14:paraId="7F5CD367" w14:textId="7AC20942" w:rsidR="00AD7476" w:rsidRDefault="00AD7476" w:rsidP="00AD7476">
      <w:pPr>
        <w:jc w:val="both"/>
      </w:pPr>
      <w:r w:rsidRPr="007031F5">
        <w:t>Savings Accounts:</w:t>
      </w:r>
      <w:r w:rsidRPr="00AD7476">
        <w:rPr>
          <w:b/>
          <w:bCs/>
        </w:rPr>
        <w:t xml:space="preserve"> </w:t>
      </w:r>
      <w:r>
        <w:t>Savings accounts are interest-bearing deposit accounts that encourage customers to save money while providing limited access to funds. They typically offer higher interest rates than current accounts and may have restrictions on withdrawals, making them ideal for accumulating savings over time.</w:t>
      </w:r>
    </w:p>
    <w:p w14:paraId="153C950B" w14:textId="41EC2522" w:rsidR="00947F6A" w:rsidRPr="00AD7476" w:rsidRDefault="00947F6A" w:rsidP="00AD7476">
      <w:pPr>
        <w:jc w:val="both"/>
      </w:pPr>
      <w:r>
        <w:t xml:space="preserve">Current and Savings Accounts are part of </w:t>
      </w:r>
      <w:r w:rsidR="004A660A">
        <w:t xml:space="preserve">Deposits modular solution from R25 Annual Maintenance Release (AMR). </w:t>
      </w:r>
      <w:r w:rsidR="00AC6F3C">
        <w:t xml:space="preserve">The list below </w:t>
      </w:r>
      <w:r w:rsidR="001765EC">
        <w:t xml:space="preserve">describes the supported features. </w:t>
      </w:r>
    </w:p>
    <w:p w14:paraId="06B952A6" w14:textId="798E4C7A" w:rsidR="00097F91" w:rsidRPr="00097F91" w:rsidRDefault="00097F91" w:rsidP="00AD7476">
      <w:pPr>
        <w:jc w:val="both"/>
        <w:rPr>
          <w:b/>
          <w:bCs/>
          <w:u w:val="single"/>
        </w:rPr>
      </w:pPr>
      <w:r w:rsidRPr="00097F91">
        <w:rPr>
          <w:b/>
          <w:bCs/>
          <w:u w:val="single"/>
        </w:rPr>
        <w:t>Supported Features</w:t>
      </w:r>
    </w:p>
    <w:p w14:paraId="327EB704" w14:textId="12A19D9F" w:rsidR="006134B2" w:rsidRDefault="006134B2" w:rsidP="00AF608F">
      <w:pPr>
        <w:pStyle w:val="ListParagraph"/>
        <w:numPr>
          <w:ilvl w:val="0"/>
          <w:numId w:val="53"/>
        </w:numPr>
        <w:jc w:val="both"/>
      </w:pPr>
      <w:r>
        <w:t>Account Creation</w:t>
      </w:r>
      <w:r w:rsidR="00AE53E2">
        <w:t xml:space="preserve">: </w:t>
      </w:r>
      <w:r>
        <w:t>Enables opening of various account types, including current and savings accounts.</w:t>
      </w:r>
    </w:p>
    <w:p w14:paraId="25783507" w14:textId="13F83B2B" w:rsidR="006134B2" w:rsidRDefault="006134B2" w:rsidP="00AF608F">
      <w:pPr>
        <w:pStyle w:val="ListParagraph"/>
        <w:numPr>
          <w:ilvl w:val="0"/>
          <w:numId w:val="53"/>
        </w:numPr>
        <w:jc w:val="both"/>
      </w:pPr>
      <w:r>
        <w:t>Change Product</w:t>
      </w:r>
      <w:r w:rsidR="00AE53E2">
        <w:t xml:space="preserve">: </w:t>
      </w:r>
      <w:r>
        <w:t>Allows upgrading or changing an account product, such as transitioning from regular to premium savings.</w:t>
      </w:r>
    </w:p>
    <w:p w14:paraId="3483EFA3" w14:textId="1E7E43B7" w:rsidR="006134B2" w:rsidRDefault="006134B2" w:rsidP="00AF608F">
      <w:pPr>
        <w:pStyle w:val="ListParagraph"/>
        <w:numPr>
          <w:ilvl w:val="0"/>
          <w:numId w:val="53"/>
        </w:numPr>
        <w:jc w:val="both"/>
      </w:pPr>
      <w:r>
        <w:t>Account Maintenance</w:t>
      </w:r>
      <w:r w:rsidR="00AE53E2">
        <w:t xml:space="preserve">: </w:t>
      </w:r>
      <w:r>
        <w:t>Facilitates updates to account information throughout its lifecycle via provided APIs.</w:t>
      </w:r>
    </w:p>
    <w:p w14:paraId="72EB6B3D" w14:textId="6D3C4161" w:rsidR="006134B2" w:rsidRDefault="006134B2" w:rsidP="00AF608F">
      <w:pPr>
        <w:pStyle w:val="ListParagraph"/>
        <w:numPr>
          <w:ilvl w:val="0"/>
          <w:numId w:val="53"/>
        </w:numPr>
        <w:jc w:val="both"/>
      </w:pPr>
      <w:r>
        <w:t>Transactions in Account</w:t>
      </w:r>
      <w:r w:rsidR="00AE53E2">
        <w:t xml:space="preserve">: </w:t>
      </w:r>
      <w:r>
        <w:t xml:space="preserve">Supports financial transactions initiated from any front-end system. </w:t>
      </w:r>
      <w:r w:rsidR="00616B3A">
        <w:t xml:space="preserve">Deposits </w:t>
      </w:r>
      <w:r>
        <w:t>triggers events for accounting and reporting purposes.</w:t>
      </w:r>
    </w:p>
    <w:p w14:paraId="496FE455" w14:textId="77777777" w:rsidR="006C09B8" w:rsidRDefault="006134B2" w:rsidP="00AF608F">
      <w:pPr>
        <w:pStyle w:val="ListParagraph"/>
        <w:numPr>
          <w:ilvl w:val="0"/>
          <w:numId w:val="53"/>
        </w:numPr>
        <w:jc w:val="both"/>
      </w:pPr>
      <w:r>
        <w:t>Balances and Availability of Funds</w:t>
      </w:r>
      <w:r w:rsidR="006C09B8">
        <w:t xml:space="preserve">: </w:t>
      </w:r>
      <w:r w:rsidR="00AE53E2">
        <w:t>I</w:t>
      </w:r>
      <w:r>
        <w:t>mplements trade-dated accounting, updating balances based on transaction booking dates.</w:t>
      </w:r>
    </w:p>
    <w:p w14:paraId="782C8055" w14:textId="32F9190B" w:rsidR="006134B2" w:rsidRDefault="006134B2" w:rsidP="00AF608F">
      <w:pPr>
        <w:pStyle w:val="ListParagraph"/>
        <w:numPr>
          <w:ilvl w:val="0"/>
          <w:numId w:val="53"/>
        </w:numPr>
        <w:jc w:val="both"/>
      </w:pPr>
      <w:r>
        <w:t>Initial Funding Control and Account Cancellation</w:t>
      </w:r>
      <w:r w:rsidR="006C09B8">
        <w:t xml:space="preserve">: </w:t>
      </w:r>
      <w:r>
        <w:t>Monitors initial funding requirements and handles account closure or penalty fees if conditions aren't met.</w:t>
      </w:r>
    </w:p>
    <w:p w14:paraId="7952D288" w14:textId="3C7E7E32" w:rsidR="006134B2" w:rsidRDefault="006134B2" w:rsidP="00AF608F">
      <w:pPr>
        <w:pStyle w:val="ListParagraph"/>
        <w:numPr>
          <w:ilvl w:val="0"/>
          <w:numId w:val="53"/>
        </w:numPr>
        <w:jc w:val="both"/>
      </w:pPr>
      <w:r>
        <w:t>Inactivity and Dormancy Management</w:t>
      </w:r>
      <w:r w:rsidR="006C09B8">
        <w:t xml:space="preserve">: </w:t>
      </w:r>
      <w:r>
        <w:t>Manages account inactivity or dormancy based on specified periods, adhering to local regulations or bank policies.</w:t>
      </w:r>
    </w:p>
    <w:p w14:paraId="0081A86D" w14:textId="68CDDEC1" w:rsidR="006134B2" w:rsidRDefault="006134B2" w:rsidP="00AF608F">
      <w:pPr>
        <w:pStyle w:val="ListParagraph"/>
        <w:numPr>
          <w:ilvl w:val="0"/>
          <w:numId w:val="53"/>
        </w:numPr>
        <w:jc w:val="both"/>
      </w:pPr>
      <w:r>
        <w:t>Overdraft and Limit Balances</w:t>
      </w:r>
      <w:r w:rsidR="006C09B8">
        <w:t xml:space="preserve">: </w:t>
      </w:r>
      <w:r>
        <w:t>Offers overdraft facilities using secondary limits functionality.</w:t>
      </w:r>
    </w:p>
    <w:p w14:paraId="3859F383" w14:textId="58E82AE0" w:rsidR="006134B2" w:rsidRDefault="006134B2" w:rsidP="00AF608F">
      <w:pPr>
        <w:pStyle w:val="ListParagraph"/>
        <w:numPr>
          <w:ilvl w:val="0"/>
          <w:numId w:val="53"/>
        </w:numPr>
        <w:jc w:val="both"/>
      </w:pPr>
      <w:r>
        <w:t>Interest and Charges Assessment</w:t>
      </w:r>
      <w:r w:rsidR="006C09B8">
        <w:t xml:space="preserve">: </w:t>
      </w:r>
      <w:r>
        <w:t>Supports various interest rates (fixed, floating, periodic) and allows charging fees at regular intervals or rule triggers.</w:t>
      </w:r>
    </w:p>
    <w:p w14:paraId="3945F95C" w14:textId="51761880" w:rsidR="006134B2" w:rsidRDefault="006134B2" w:rsidP="00AF608F">
      <w:pPr>
        <w:pStyle w:val="ListParagraph"/>
        <w:numPr>
          <w:ilvl w:val="0"/>
          <w:numId w:val="53"/>
        </w:numPr>
        <w:jc w:val="both"/>
      </w:pPr>
      <w:r>
        <w:t>Tax Handling</w:t>
      </w:r>
      <w:r w:rsidR="006C09B8">
        <w:t xml:space="preserve">: </w:t>
      </w:r>
      <w:r>
        <w:t>Collects taxes on interest and charges based on customer details.</w:t>
      </w:r>
    </w:p>
    <w:p w14:paraId="50178FDF" w14:textId="5457E8B5" w:rsidR="006134B2" w:rsidRDefault="006134B2" w:rsidP="00AF608F">
      <w:pPr>
        <w:pStyle w:val="ListParagraph"/>
        <w:numPr>
          <w:ilvl w:val="0"/>
          <w:numId w:val="53"/>
        </w:numPr>
        <w:jc w:val="both"/>
      </w:pPr>
      <w:r>
        <w:t>Posting of Interest and Charges</w:t>
      </w:r>
      <w:r w:rsidR="006C09B8">
        <w:t xml:space="preserve">: </w:t>
      </w:r>
      <w:r>
        <w:t>Billed interest and charges can be capitalized within the account, settled via another TBC-maintained account, or forwarded as settlement instructions to external beneficiaries.</w:t>
      </w:r>
    </w:p>
    <w:p w14:paraId="54511365" w14:textId="70908BC5" w:rsidR="006134B2" w:rsidRDefault="006134B2" w:rsidP="00AF608F">
      <w:pPr>
        <w:pStyle w:val="ListParagraph"/>
        <w:numPr>
          <w:ilvl w:val="0"/>
          <w:numId w:val="53"/>
        </w:numPr>
        <w:jc w:val="both"/>
      </w:pPr>
      <w:r>
        <w:t>Notice for Withdrawal of Funds</w:t>
      </w:r>
      <w:r w:rsidR="006C09B8">
        <w:t xml:space="preserve">: </w:t>
      </w:r>
      <w:r>
        <w:t>Enables customers to place notices for withdrawals or account closure in notice accounts, with penalties for unauthorized withdrawals.</w:t>
      </w:r>
    </w:p>
    <w:p w14:paraId="247EA6C8" w14:textId="77777777" w:rsidR="006C09B8" w:rsidRDefault="006134B2" w:rsidP="00AF608F">
      <w:pPr>
        <w:pStyle w:val="ListParagraph"/>
        <w:numPr>
          <w:ilvl w:val="0"/>
          <w:numId w:val="53"/>
        </w:numPr>
        <w:jc w:val="both"/>
      </w:pPr>
      <w:r>
        <w:t>Statements</w:t>
      </w:r>
      <w:r w:rsidR="006C09B8">
        <w:t xml:space="preserve">: </w:t>
      </w:r>
      <w:r>
        <w:t>Configures statement conditions and delivers them via print carrier. Note: XML, CAMT, Swift formats are not supported.</w:t>
      </w:r>
    </w:p>
    <w:p w14:paraId="2A107571" w14:textId="0A63A020" w:rsidR="006134B2" w:rsidRDefault="006134B2" w:rsidP="00AF608F">
      <w:pPr>
        <w:pStyle w:val="ListParagraph"/>
        <w:numPr>
          <w:ilvl w:val="0"/>
          <w:numId w:val="53"/>
        </w:numPr>
        <w:jc w:val="both"/>
      </w:pPr>
      <w:r>
        <w:t>Posting Restrictions</w:t>
      </w:r>
      <w:r w:rsidR="006C09B8">
        <w:t xml:space="preserve">: </w:t>
      </w:r>
      <w:r>
        <w:t>Allows banks to restrict debits, credits, or both on an account.</w:t>
      </w:r>
    </w:p>
    <w:p w14:paraId="58B8849A" w14:textId="7588117C" w:rsidR="006134B2" w:rsidRDefault="006134B2" w:rsidP="00AF608F">
      <w:pPr>
        <w:pStyle w:val="ListParagraph"/>
        <w:numPr>
          <w:ilvl w:val="0"/>
          <w:numId w:val="53"/>
        </w:numPr>
        <w:jc w:val="both"/>
      </w:pPr>
      <w:r>
        <w:lastRenderedPageBreak/>
        <w:t>Transaction Rules</w:t>
      </w:r>
      <w:r w:rsidR="006C09B8">
        <w:t xml:space="preserve">: </w:t>
      </w:r>
      <w:r>
        <w:t>Enables configuration of restrictions on transactions such as withdrawals or deposits.</w:t>
      </w:r>
    </w:p>
    <w:p w14:paraId="2DFB4830" w14:textId="0FEC6C19" w:rsidR="006134B2" w:rsidRDefault="006134B2" w:rsidP="00AF608F">
      <w:pPr>
        <w:pStyle w:val="ListParagraph"/>
        <w:numPr>
          <w:ilvl w:val="0"/>
          <w:numId w:val="53"/>
        </w:numPr>
        <w:jc w:val="both"/>
      </w:pPr>
      <w:r>
        <w:t>Account Closure</w:t>
      </w:r>
      <w:r w:rsidR="006C09B8">
        <w:t xml:space="preserve">: </w:t>
      </w:r>
      <w:r>
        <w:t>Supports closure of accounts upon customer request or bank needs, with proper settlements.</w:t>
      </w:r>
    </w:p>
    <w:p w14:paraId="10EB7BCF" w14:textId="77777777" w:rsidR="006134B2" w:rsidRPr="00097F91" w:rsidRDefault="006134B2" w:rsidP="00AD7476">
      <w:pPr>
        <w:jc w:val="both"/>
        <w:rPr>
          <w:b/>
          <w:bCs/>
          <w:u w:val="single"/>
        </w:rPr>
      </w:pPr>
      <w:r w:rsidRPr="00097F91">
        <w:rPr>
          <w:b/>
          <w:bCs/>
          <w:u w:val="single"/>
        </w:rPr>
        <w:t>Unsupported Features</w:t>
      </w:r>
    </w:p>
    <w:p w14:paraId="5E5611AA" w14:textId="485BC886" w:rsidR="006134B2" w:rsidRDefault="006134B2" w:rsidP="00AF608F">
      <w:pPr>
        <w:pStyle w:val="ListParagraph"/>
        <w:numPr>
          <w:ilvl w:val="0"/>
          <w:numId w:val="54"/>
        </w:numPr>
        <w:jc w:val="both"/>
      </w:pPr>
      <w:commentRangeStart w:id="103"/>
      <w:r>
        <w:t>Eligibility</w:t>
      </w:r>
      <w:r w:rsidR="00616B3A">
        <w:t xml:space="preserve">: </w:t>
      </w:r>
      <w:r>
        <w:t xml:space="preserve">Handled by external systems (e.g., onboarding solutions), not integrated into </w:t>
      </w:r>
      <w:r w:rsidR="00616B3A">
        <w:t>Deposits</w:t>
      </w:r>
      <w:commentRangeEnd w:id="103"/>
      <w:r w:rsidR="008D5709">
        <w:rPr>
          <w:rStyle w:val="CommentReference"/>
        </w:rPr>
        <w:commentReference w:id="103"/>
      </w:r>
    </w:p>
    <w:p w14:paraId="448A210B" w14:textId="19DA52D2" w:rsidR="004C39AC" w:rsidRPr="0047282A" w:rsidRDefault="006134B2" w:rsidP="00AF608F">
      <w:pPr>
        <w:pStyle w:val="ListParagraph"/>
        <w:numPr>
          <w:ilvl w:val="0"/>
          <w:numId w:val="54"/>
        </w:numPr>
        <w:jc w:val="both"/>
      </w:pPr>
      <w:r>
        <w:t>Facility Restrictions</w:t>
      </w:r>
      <w:r w:rsidR="00616B3A">
        <w:t xml:space="preserve">: </w:t>
      </w:r>
      <w:r>
        <w:t xml:space="preserve">Managed via Activity Restriction. Facility Property Class does not apply to </w:t>
      </w:r>
      <w:r w:rsidR="00616B3A">
        <w:t>Deposits</w:t>
      </w:r>
      <w:r>
        <w:t>, focusing instead on UI experiences for restrictions like cheque usage.</w:t>
      </w:r>
      <w:commentRangeStart w:id="104"/>
      <w:commentRangeEnd w:id="104"/>
      <w:r>
        <w:rPr>
          <w:rStyle w:val="CommentReference"/>
        </w:rPr>
        <w:commentReference w:id="104"/>
      </w:r>
    </w:p>
    <w:p w14:paraId="6975D074" w14:textId="738D0FF1" w:rsidR="00097F91" w:rsidRPr="0047282A" w:rsidRDefault="00097F91" w:rsidP="00EF643D">
      <w:pPr>
        <w:pStyle w:val="Heading4"/>
      </w:pPr>
      <w:bookmarkStart w:id="105" w:name="_Toc193268299"/>
      <w:r w:rsidRPr="0047282A">
        <w:t>Term Deposit</w:t>
      </w:r>
      <w:r w:rsidR="004C39AC" w:rsidRPr="0047282A">
        <w:t xml:space="preserve"> Accounts</w:t>
      </w:r>
      <w:bookmarkEnd w:id="105"/>
    </w:p>
    <w:p w14:paraId="6FE9D021" w14:textId="4D227014" w:rsidR="00947F6A" w:rsidRDefault="00947F6A" w:rsidP="00AD7476">
      <w:pPr>
        <w:jc w:val="both"/>
      </w:pPr>
      <w:r w:rsidRPr="00947F6A">
        <w:t>Term Deposits: Term deposits are fixed-term investment products where customers deposit funds for a specified period at a predetermined interest rate. These accounts typically offer higher returns than savings accounts but restrict access to funds until maturity, making them suitable for individuals seeking secure, long-term savings.</w:t>
      </w:r>
    </w:p>
    <w:p w14:paraId="7E03CF1B" w14:textId="5ADBEED7" w:rsidR="001765EC" w:rsidRPr="00AD7476" w:rsidRDefault="001765EC" w:rsidP="001765EC">
      <w:pPr>
        <w:jc w:val="both"/>
      </w:pPr>
      <w:r>
        <w:t xml:space="preserve">Term Deposits Accounts are part of Deposits modular solution from R25 Annual Maintenance Release (AMR). The list below describes the supported features. </w:t>
      </w:r>
    </w:p>
    <w:p w14:paraId="034EB85F" w14:textId="77777777" w:rsidR="001765EC" w:rsidRPr="00947F6A" w:rsidRDefault="001765EC" w:rsidP="00AD7476">
      <w:pPr>
        <w:jc w:val="both"/>
      </w:pPr>
    </w:p>
    <w:p w14:paraId="521FEA09" w14:textId="48E1374C" w:rsidR="00584910" w:rsidRPr="004C39AC" w:rsidRDefault="00584910" w:rsidP="00AD7476">
      <w:pPr>
        <w:jc w:val="both"/>
        <w:rPr>
          <w:b/>
          <w:bCs/>
          <w:u w:val="single"/>
        </w:rPr>
      </w:pPr>
      <w:r w:rsidRPr="00097F91">
        <w:rPr>
          <w:b/>
          <w:bCs/>
          <w:u w:val="single"/>
        </w:rPr>
        <w:t>Supported Features</w:t>
      </w:r>
    </w:p>
    <w:p w14:paraId="2D623FC0" w14:textId="1DC72EDE" w:rsidR="00584910" w:rsidRPr="00584910" w:rsidRDefault="00584910" w:rsidP="00AF608F">
      <w:pPr>
        <w:pStyle w:val="ListParagraph"/>
        <w:numPr>
          <w:ilvl w:val="0"/>
          <w:numId w:val="55"/>
        </w:numPr>
        <w:jc w:val="both"/>
        <w:rPr>
          <w:lang w:val="en-US"/>
        </w:rPr>
      </w:pPr>
      <w:r w:rsidRPr="00584910">
        <w:rPr>
          <w:lang w:val="en-US"/>
        </w:rPr>
        <w:t xml:space="preserve">Deposit Creation: </w:t>
      </w:r>
      <w:r>
        <w:rPr>
          <w:lang w:val="en-US"/>
        </w:rPr>
        <w:t xml:space="preserve">Deposits module </w:t>
      </w:r>
      <w:r w:rsidRPr="00584910">
        <w:rPr>
          <w:lang w:val="en-US"/>
        </w:rPr>
        <w:t>facilitates the creation of term deposits for single or multiple owners, leveraging external systems like Party and Reference data for customer information.</w:t>
      </w:r>
    </w:p>
    <w:p w14:paraId="2D34727B" w14:textId="2E8F773D" w:rsidR="00584910" w:rsidRPr="00584910" w:rsidRDefault="00584910" w:rsidP="00AF608F">
      <w:pPr>
        <w:pStyle w:val="ListParagraph"/>
        <w:numPr>
          <w:ilvl w:val="0"/>
          <w:numId w:val="55"/>
        </w:numPr>
        <w:jc w:val="both"/>
        <w:rPr>
          <w:lang w:val="en-US"/>
        </w:rPr>
      </w:pPr>
      <w:r w:rsidRPr="00584910">
        <w:rPr>
          <w:lang w:val="en-US"/>
        </w:rPr>
        <w:t>Funding Management: It allows partial or full funding of deposits. If funding isn't completed within a specified timeframe, the bank can close the deposit and return any partial funds, with automated events for accounting purposes.</w:t>
      </w:r>
    </w:p>
    <w:p w14:paraId="5018A855" w14:textId="78770415" w:rsidR="00584910" w:rsidRPr="00584910" w:rsidRDefault="00584910" w:rsidP="00AF608F">
      <w:pPr>
        <w:pStyle w:val="ListParagraph"/>
        <w:numPr>
          <w:ilvl w:val="0"/>
          <w:numId w:val="55"/>
        </w:numPr>
        <w:jc w:val="both"/>
        <w:rPr>
          <w:lang w:val="en-US"/>
        </w:rPr>
      </w:pPr>
      <w:r w:rsidRPr="00584910">
        <w:rPr>
          <w:lang w:val="en-US"/>
        </w:rPr>
        <w:t>Cooling Period: Customers can redeem their deposits shortly after opening without penalties, but after this period, they may face fees or lower interest rates for early withdrawals.</w:t>
      </w:r>
    </w:p>
    <w:p w14:paraId="5CFEA1F0" w14:textId="44029CBB" w:rsidR="00584910" w:rsidRPr="00584910" w:rsidRDefault="00584910" w:rsidP="00AF608F">
      <w:pPr>
        <w:pStyle w:val="ListParagraph"/>
        <w:numPr>
          <w:ilvl w:val="0"/>
          <w:numId w:val="55"/>
        </w:numPr>
        <w:jc w:val="both"/>
        <w:rPr>
          <w:lang w:val="en-US"/>
        </w:rPr>
      </w:pPr>
      <w:r w:rsidRPr="00584910">
        <w:rPr>
          <w:lang w:val="en-US"/>
        </w:rPr>
        <w:t>Interest Options: TBC supports fixed, floating, and periodic interest rates, tailored to different balance levels, offering flexibility in customer terms.</w:t>
      </w:r>
    </w:p>
    <w:p w14:paraId="2F9764F5" w14:textId="41365E06" w:rsidR="00584910" w:rsidRPr="00584910" w:rsidRDefault="00584910" w:rsidP="00AF608F">
      <w:pPr>
        <w:pStyle w:val="ListParagraph"/>
        <w:numPr>
          <w:ilvl w:val="0"/>
          <w:numId w:val="55"/>
        </w:numPr>
        <w:jc w:val="both"/>
        <w:rPr>
          <w:lang w:val="en-US"/>
        </w:rPr>
      </w:pPr>
      <w:r w:rsidRPr="00584910">
        <w:rPr>
          <w:lang w:val="en-US"/>
        </w:rPr>
        <w:t>Charges Management: The system can levy charges regularly or trigger them based on specific activities or rule violations, ensuring adherence to deposit terms.</w:t>
      </w:r>
    </w:p>
    <w:p w14:paraId="5E08CCA4" w14:textId="739C343C" w:rsidR="00584910" w:rsidRPr="00584910" w:rsidRDefault="00584910" w:rsidP="00AF608F">
      <w:pPr>
        <w:pStyle w:val="ListParagraph"/>
        <w:numPr>
          <w:ilvl w:val="0"/>
          <w:numId w:val="55"/>
        </w:numPr>
        <w:jc w:val="both"/>
        <w:rPr>
          <w:lang w:val="en-US"/>
        </w:rPr>
      </w:pPr>
      <w:r w:rsidRPr="00584910">
        <w:rPr>
          <w:lang w:val="en-US"/>
        </w:rPr>
        <w:t>Withdrawal Flexibility: Customers can withdraw funds at any time via front-end systems, with events for accounting updates. Early withdrawals may incur penalties or reduced interest.</w:t>
      </w:r>
    </w:p>
    <w:p w14:paraId="129F8DEA" w14:textId="17B8E357" w:rsidR="00584910" w:rsidRPr="00584910" w:rsidRDefault="00584910" w:rsidP="00AF608F">
      <w:pPr>
        <w:pStyle w:val="ListParagraph"/>
        <w:numPr>
          <w:ilvl w:val="0"/>
          <w:numId w:val="55"/>
        </w:numPr>
        <w:jc w:val="both"/>
        <w:rPr>
          <w:lang w:val="en-US"/>
        </w:rPr>
      </w:pPr>
      <w:r w:rsidRPr="00584910">
        <w:rPr>
          <w:lang w:val="en-US"/>
        </w:rPr>
        <w:t>Notice Deposits: Requires advance notice for redemptions; failure to provide notice may result in restrictions or penalties, aiding the bank's liquidity management.</w:t>
      </w:r>
    </w:p>
    <w:p w14:paraId="0E1417C9" w14:textId="45F0507E" w:rsidR="00584910" w:rsidRPr="00584910" w:rsidRDefault="00584910" w:rsidP="00AF608F">
      <w:pPr>
        <w:pStyle w:val="ListParagraph"/>
        <w:numPr>
          <w:ilvl w:val="0"/>
          <w:numId w:val="55"/>
        </w:numPr>
        <w:jc w:val="both"/>
        <w:rPr>
          <w:lang w:val="en-US"/>
        </w:rPr>
      </w:pPr>
      <w:r w:rsidRPr="00584910">
        <w:rPr>
          <w:lang w:val="en-US"/>
        </w:rPr>
        <w:t>Deposit Simulation: Enables scenario testing throughout the deposit lifecycle without affecting live balances, useful for training and planning.</w:t>
      </w:r>
    </w:p>
    <w:p w14:paraId="33E14254" w14:textId="5962D1CF" w:rsidR="00584910" w:rsidRPr="00584910" w:rsidRDefault="00584910" w:rsidP="00AF608F">
      <w:pPr>
        <w:pStyle w:val="ListParagraph"/>
        <w:numPr>
          <w:ilvl w:val="0"/>
          <w:numId w:val="55"/>
        </w:numPr>
        <w:jc w:val="both"/>
        <w:rPr>
          <w:lang w:val="en-US"/>
        </w:rPr>
      </w:pPr>
      <w:r w:rsidRPr="00584910">
        <w:rPr>
          <w:lang w:val="en-US"/>
        </w:rPr>
        <w:t xml:space="preserve">Migration Process: Supports transitioning existing deposits from legacy systems to </w:t>
      </w:r>
      <w:r>
        <w:rPr>
          <w:lang w:val="en-US"/>
        </w:rPr>
        <w:t>Temenos Deposits modular capability,</w:t>
      </w:r>
      <w:r w:rsidRPr="00584910">
        <w:rPr>
          <w:lang w:val="en-US"/>
        </w:rPr>
        <w:t xml:space="preserve"> involving careful coordination and data transfer.</w:t>
      </w:r>
    </w:p>
    <w:p w14:paraId="63BA4EDB" w14:textId="49081A7A" w:rsidR="00584910" w:rsidRPr="00584910" w:rsidRDefault="00584910" w:rsidP="00AF608F">
      <w:pPr>
        <w:pStyle w:val="ListParagraph"/>
        <w:numPr>
          <w:ilvl w:val="0"/>
          <w:numId w:val="55"/>
        </w:numPr>
        <w:jc w:val="both"/>
        <w:rPr>
          <w:lang w:val="en-US"/>
        </w:rPr>
      </w:pPr>
      <w:r w:rsidRPr="00584910">
        <w:rPr>
          <w:lang w:val="en-US"/>
        </w:rPr>
        <w:t>Statement Management: Configurable statements are available in formats like print carriers, though digital formats such as XML or CAMT aren't supported unless handled externally.</w:t>
      </w:r>
    </w:p>
    <w:p w14:paraId="7D700631" w14:textId="4EF983AD" w:rsidR="00584910" w:rsidRPr="00584910" w:rsidRDefault="00584910" w:rsidP="00AF608F">
      <w:pPr>
        <w:pStyle w:val="ListParagraph"/>
        <w:numPr>
          <w:ilvl w:val="0"/>
          <w:numId w:val="55"/>
        </w:numPr>
        <w:jc w:val="both"/>
        <w:rPr>
          <w:lang w:val="en-US"/>
        </w:rPr>
      </w:pPr>
      <w:r w:rsidRPr="00584910">
        <w:rPr>
          <w:lang w:val="en-US"/>
        </w:rPr>
        <w:t>Rollover Options: Deposits can be manually or automatically renewed upon maturity under new terms, offering flexibility for customers and banks.</w:t>
      </w:r>
    </w:p>
    <w:p w14:paraId="4DAA6F73" w14:textId="2E1A9C4B" w:rsidR="00584910" w:rsidRPr="00584910" w:rsidRDefault="00584910" w:rsidP="00AF608F">
      <w:pPr>
        <w:pStyle w:val="ListParagraph"/>
        <w:numPr>
          <w:ilvl w:val="0"/>
          <w:numId w:val="55"/>
        </w:numPr>
        <w:jc w:val="both"/>
        <w:rPr>
          <w:lang w:val="en-US"/>
        </w:rPr>
      </w:pPr>
      <w:r w:rsidRPr="00584910">
        <w:rPr>
          <w:lang w:val="en-US"/>
        </w:rPr>
        <w:t>Restrictions on Activities: Banks can impose limits, such as restricting the number of withdrawals per month, to manage risks effectively.</w:t>
      </w:r>
    </w:p>
    <w:p w14:paraId="1E826CF7" w14:textId="3EC17D67" w:rsidR="00584910" w:rsidRPr="00584910" w:rsidRDefault="00584910" w:rsidP="00AF608F">
      <w:pPr>
        <w:pStyle w:val="ListParagraph"/>
        <w:numPr>
          <w:ilvl w:val="0"/>
          <w:numId w:val="55"/>
        </w:numPr>
        <w:jc w:val="both"/>
        <w:rPr>
          <w:lang w:val="en-US"/>
        </w:rPr>
      </w:pPr>
      <w:r w:rsidRPr="00584910">
        <w:rPr>
          <w:lang w:val="en-US"/>
        </w:rPr>
        <w:t>Dormancy Management: Inactive deposits may incur fees after a specified period, helping banks recover costs associated with maintaining them.</w:t>
      </w:r>
    </w:p>
    <w:p w14:paraId="0C9AFF93" w14:textId="08678B2A" w:rsidR="00584910" w:rsidRPr="00584910" w:rsidRDefault="00584910" w:rsidP="00AF608F">
      <w:pPr>
        <w:pStyle w:val="ListParagraph"/>
        <w:numPr>
          <w:ilvl w:val="0"/>
          <w:numId w:val="55"/>
        </w:numPr>
        <w:jc w:val="both"/>
        <w:rPr>
          <w:lang w:val="en-US"/>
        </w:rPr>
      </w:pPr>
      <w:r w:rsidRPr="00584910">
        <w:rPr>
          <w:lang w:val="en-US"/>
        </w:rPr>
        <w:t>Early Redemption: Allows customers to redeem deposits before maturity, potentially reducing interest or applying fees to mitigate early withdrawal impacts.</w:t>
      </w:r>
    </w:p>
    <w:p w14:paraId="314B5497" w14:textId="001664D9" w:rsidR="00584910" w:rsidRPr="00584910" w:rsidRDefault="00584910" w:rsidP="00AF608F">
      <w:pPr>
        <w:pStyle w:val="ListParagraph"/>
        <w:numPr>
          <w:ilvl w:val="0"/>
          <w:numId w:val="55"/>
        </w:numPr>
        <w:jc w:val="both"/>
        <w:rPr>
          <w:lang w:val="en-US"/>
        </w:rPr>
      </w:pPr>
      <w:r w:rsidRPr="00584910">
        <w:rPr>
          <w:lang w:val="en-US"/>
        </w:rPr>
        <w:t>Deposit Closure: Facilitates the closure of deposits upon customer request or bank policy, ensuring proper lifecycle management.</w:t>
      </w:r>
    </w:p>
    <w:p w14:paraId="5E8510E3" w14:textId="77777777" w:rsidR="00584910" w:rsidRPr="00097F91" w:rsidRDefault="00584910" w:rsidP="00AD7476">
      <w:pPr>
        <w:jc w:val="both"/>
        <w:rPr>
          <w:b/>
          <w:bCs/>
          <w:u w:val="single"/>
        </w:rPr>
      </w:pPr>
      <w:r w:rsidRPr="00097F91">
        <w:rPr>
          <w:b/>
          <w:bCs/>
          <w:u w:val="single"/>
        </w:rPr>
        <w:t>Unsupported Features</w:t>
      </w:r>
    </w:p>
    <w:p w14:paraId="05B24B43" w14:textId="02E9CDB3" w:rsidR="00584910" w:rsidRDefault="00584910" w:rsidP="00AD7476">
      <w:pPr>
        <w:jc w:val="both"/>
        <w:rPr>
          <w:lang w:val="en-US"/>
        </w:rPr>
      </w:pPr>
      <w:r w:rsidRPr="00584910">
        <w:rPr>
          <w:lang w:val="en-US"/>
        </w:rPr>
        <w:t>Eligibility, Delivery, Correspondence, Alerts, and Activity Messaging are managed externally, possibly within other Temenos modules or third-party systems.</w:t>
      </w:r>
    </w:p>
    <w:p w14:paraId="5E86D001" w14:textId="77777777" w:rsidR="00BB0248" w:rsidRDefault="00BB0248" w:rsidP="00AD7476">
      <w:pPr>
        <w:jc w:val="both"/>
        <w:rPr>
          <w:lang w:val="en-US"/>
        </w:rPr>
      </w:pPr>
      <w:commentRangeStart w:id="106"/>
      <w:commentRangeEnd w:id="106"/>
      <w:r>
        <w:rPr>
          <w:rStyle w:val="CommentReference"/>
        </w:rPr>
        <w:commentReference w:id="106"/>
      </w:r>
    </w:p>
    <w:p w14:paraId="3129F6DE" w14:textId="77777777" w:rsidR="00B03179" w:rsidRDefault="00B03179" w:rsidP="00AD7476">
      <w:pPr>
        <w:jc w:val="both"/>
        <w:rPr>
          <w:lang w:val="en-US"/>
        </w:rPr>
      </w:pPr>
    </w:p>
    <w:p w14:paraId="713DE095" w14:textId="77777777" w:rsidR="00B03179" w:rsidRDefault="00B03179" w:rsidP="00AD7476">
      <w:pPr>
        <w:jc w:val="both"/>
        <w:rPr>
          <w:lang w:val="en-US"/>
        </w:rPr>
      </w:pPr>
    </w:p>
    <w:p w14:paraId="0D2604D1" w14:textId="662BCA34" w:rsidR="00BB0248" w:rsidRPr="00B03179" w:rsidRDefault="00BB0248" w:rsidP="00EF643D">
      <w:pPr>
        <w:pStyle w:val="Heading4"/>
      </w:pPr>
      <w:bookmarkStart w:id="107" w:name="_Toc193268300"/>
      <w:commentRangeStart w:id="108"/>
      <w:r w:rsidRPr="00B03179">
        <w:t>Multi-Currency Accounts</w:t>
      </w:r>
      <w:commentRangeEnd w:id="108"/>
      <w:r w:rsidR="0068102F">
        <w:rPr>
          <w:rStyle w:val="CommentReference"/>
        </w:rPr>
        <w:commentReference w:id="108"/>
      </w:r>
      <w:bookmarkEnd w:id="107"/>
    </w:p>
    <w:p w14:paraId="230E0505" w14:textId="1E55AA0A" w:rsidR="007031F5" w:rsidRDefault="007031F5" w:rsidP="001765EC">
      <w:pPr>
        <w:jc w:val="both"/>
      </w:pPr>
      <w:r w:rsidRPr="007031F5">
        <w:t>Multi-Currency Accounts: Multi-currency accounts are banking products that allow customers to hold, manage, and transact in multiple currencies within a single account. These accounts cater to international transactions and foreign currency exchanges, providing flexibility for businesses and individuals engaged in global trade or travel.</w:t>
      </w:r>
    </w:p>
    <w:p w14:paraId="7626164B" w14:textId="7F9CB6A9" w:rsidR="001765EC" w:rsidRPr="007031F5" w:rsidRDefault="001765EC" w:rsidP="008E4BFC">
      <w:pPr>
        <w:jc w:val="both"/>
      </w:pPr>
      <w:r>
        <w:t xml:space="preserve">Multi-Currency Accounts are NOT part of Deposits modular solution from R25 Annual Maintenance Release (AMR). Support for Multi-Currency Accounts will be enabled later within 2025. </w:t>
      </w:r>
      <w:r w:rsidR="00BD3612">
        <w:t xml:space="preserve">Please contact Temenos Product team for exact release schedule. </w:t>
      </w:r>
      <w:r>
        <w:t xml:space="preserve">The list below describes the supported features. </w:t>
      </w:r>
    </w:p>
    <w:p w14:paraId="01465F6D" w14:textId="6995FAB0" w:rsidR="00DE4220" w:rsidRPr="00DE4220" w:rsidRDefault="00DE4220" w:rsidP="00AD7476">
      <w:pPr>
        <w:jc w:val="both"/>
        <w:rPr>
          <w:b/>
          <w:bCs/>
          <w:u w:val="single"/>
        </w:rPr>
      </w:pPr>
      <w:r w:rsidRPr="00DE4220">
        <w:rPr>
          <w:b/>
          <w:bCs/>
          <w:u w:val="single"/>
        </w:rPr>
        <w:t>Supported Features</w:t>
      </w:r>
    </w:p>
    <w:p w14:paraId="03C79572" w14:textId="3BA96238" w:rsidR="00DE4220" w:rsidRDefault="00DE4220" w:rsidP="00AF608F">
      <w:pPr>
        <w:pStyle w:val="ListParagraph"/>
        <w:numPr>
          <w:ilvl w:val="0"/>
          <w:numId w:val="56"/>
        </w:numPr>
        <w:jc w:val="both"/>
      </w:pPr>
      <w:r>
        <w:t xml:space="preserve">Creation of a multi-currency account: This feature allows for the establishment of multi-currency (MCY) accounts for customers. Customer information is managed within </w:t>
      </w:r>
      <w:r w:rsidR="00642840">
        <w:t>Party</w:t>
      </w:r>
      <w:r>
        <w:t xml:space="preserve">, while reference and market data are maintained in the </w:t>
      </w:r>
      <w:r w:rsidR="00642840">
        <w:t>Market and Reference Data</w:t>
      </w:r>
      <w:r>
        <w:t xml:space="preserve"> respectively.</w:t>
      </w:r>
    </w:p>
    <w:p w14:paraId="1ABCD66A" w14:textId="77777777" w:rsidR="00DE4220" w:rsidRDefault="00DE4220" w:rsidP="00AF608F">
      <w:pPr>
        <w:pStyle w:val="ListParagraph"/>
        <w:numPr>
          <w:ilvl w:val="0"/>
          <w:numId w:val="56"/>
        </w:numPr>
        <w:jc w:val="both"/>
      </w:pPr>
      <w:r>
        <w:t>Sub-accounts in a multi-currency account: Users can create multiple sub-accounts under a single MCY account. However, only one sub-account is allowed per currency. Sub-accounts are created based on customer requests and are defined by the product outlined in the Sub-Arrangement Rules.</w:t>
      </w:r>
    </w:p>
    <w:p w14:paraId="597A4EA0" w14:textId="77777777" w:rsidR="00DE4220" w:rsidRDefault="00DE4220" w:rsidP="00AF608F">
      <w:pPr>
        <w:pStyle w:val="ListParagraph"/>
        <w:numPr>
          <w:ilvl w:val="0"/>
          <w:numId w:val="56"/>
        </w:numPr>
        <w:jc w:val="both"/>
      </w:pPr>
      <w:r>
        <w:t>Sub-arrangement rules: This feature specifies the necessary information regarding the customer, currency, and product associated with the sub-accounts created under the MCY account, utilizing the Sub-Arrangement Rules definition.</w:t>
      </w:r>
    </w:p>
    <w:p w14:paraId="44273577" w14:textId="77777777" w:rsidR="00DE4220" w:rsidRDefault="00DE4220" w:rsidP="00AF608F">
      <w:pPr>
        <w:pStyle w:val="ListParagraph"/>
        <w:numPr>
          <w:ilvl w:val="0"/>
          <w:numId w:val="56"/>
        </w:numPr>
        <w:jc w:val="both"/>
      </w:pPr>
      <w:r>
        <w:t>Maintenance of a multi-currency account: Throughout the lifespan of an MCY account, customers or banks can initiate modifications to the account information. These changes are facilitated through APIs, and the system publishes events to notify other systems for subsequent processing.</w:t>
      </w:r>
    </w:p>
    <w:p w14:paraId="2F3AF697" w14:textId="77777777" w:rsidR="00DE4220" w:rsidRDefault="00DE4220" w:rsidP="00AF608F">
      <w:pPr>
        <w:pStyle w:val="ListParagraph"/>
        <w:numPr>
          <w:ilvl w:val="0"/>
          <w:numId w:val="56"/>
        </w:numPr>
        <w:jc w:val="both"/>
      </w:pPr>
      <w:r>
        <w:t>Transaction Processing in multi-currency accounts: Financial transactions can be initiated from external payment systems. Credit checks for transactions occur at the MCY account level, and transactions are routed to the appropriate sub-account based on currency. If a sub-account for the transaction's currency does not exist, the transaction is treated as a foreign currency (FCY) transaction and posted to the base currency sub-account. The system can also automatically transfer funds from another currency sub-account to address debit balances, and successful transactions emit events for external GL system consumption.</w:t>
      </w:r>
    </w:p>
    <w:p w14:paraId="0412C8F7" w14:textId="77777777" w:rsidR="00DE4220" w:rsidRDefault="00DE4220" w:rsidP="00AF608F">
      <w:pPr>
        <w:pStyle w:val="ListParagraph"/>
        <w:numPr>
          <w:ilvl w:val="0"/>
          <w:numId w:val="56"/>
        </w:numPr>
        <w:jc w:val="both"/>
      </w:pPr>
      <w:r>
        <w:t>Charges in multi-currency accounts: The Deposit TBC allows for the imposition of charges on MCY accounts. Charges can be scheduled or triggered by specific activities or rule violations.</w:t>
      </w:r>
    </w:p>
    <w:p w14:paraId="5FB4517E" w14:textId="77777777" w:rsidR="00DE4220" w:rsidRDefault="00DE4220" w:rsidP="00AF608F">
      <w:pPr>
        <w:pStyle w:val="ListParagraph"/>
        <w:numPr>
          <w:ilvl w:val="0"/>
          <w:numId w:val="56"/>
        </w:numPr>
        <w:jc w:val="both"/>
      </w:pPr>
      <w:r>
        <w:t>Change Product: Banks have the capability to upgrade or downgrade an MCY structure through a change product activity. This process also updates the sub-accounts to align with the new MCY product's sub-account specifications.</w:t>
      </w:r>
    </w:p>
    <w:p w14:paraId="23A73D98" w14:textId="77777777" w:rsidR="00DE4220" w:rsidRDefault="00DE4220" w:rsidP="00AF608F">
      <w:pPr>
        <w:pStyle w:val="ListParagraph"/>
        <w:numPr>
          <w:ilvl w:val="0"/>
          <w:numId w:val="56"/>
        </w:numPr>
        <w:jc w:val="both"/>
      </w:pPr>
      <w:r>
        <w:t>Combined Statement: Statement conditions can be configured at the MCY level for combined statements, which are then transferred to the delivery system for printing.</w:t>
      </w:r>
    </w:p>
    <w:p w14:paraId="61F2BC7E" w14:textId="77777777" w:rsidR="00DE4220" w:rsidRDefault="00DE4220" w:rsidP="00AF608F">
      <w:pPr>
        <w:pStyle w:val="ListParagraph"/>
        <w:numPr>
          <w:ilvl w:val="0"/>
          <w:numId w:val="56"/>
        </w:numPr>
        <w:jc w:val="both"/>
      </w:pPr>
      <w:r>
        <w:t>Multi-currency account closure: Customers or banks can request the closure of specific currency sub-accounts, multiple sub-accounts, or the entire multi-currency arrangement.</w:t>
      </w:r>
    </w:p>
    <w:p w14:paraId="38362A88" w14:textId="2A4D1A0F" w:rsidR="00DE4220" w:rsidRDefault="00DE4220" w:rsidP="00AF608F">
      <w:pPr>
        <w:pStyle w:val="ListParagraph"/>
        <w:numPr>
          <w:ilvl w:val="0"/>
          <w:numId w:val="56"/>
        </w:numPr>
        <w:jc w:val="both"/>
      </w:pPr>
      <w:r>
        <w:t xml:space="preserve">Migration of multi-currency accounts: MCY accounts and their sub-accounts can be transferred from any legacy system to </w:t>
      </w:r>
      <w:r w:rsidR="00904936">
        <w:t xml:space="preserve">Deposits. </w:t>
      </w:r>
    </w:p>
    <w:p w14:paraId="487F0828" w14:textId="01727D11" w:rsidR="00DE4220" w:rsidRPr="00DE4220" w:rsidRDefault="00DE4220" w:rsidP="00AD7476">
      <w:pPr>
        <w:jc w:val="both"/>
        <w:rPr>
          <w:b/>
          <w:bCs/>
          <w:u w:val="single"/>
        </w:rPr>
      </w:pPr>
      <w:r w:rsidRPr="00DE4220">
        <w:rPr>
          <w:b/>
          <w:bCs/>
          <w:u w:val="single"/>
        </w:rPr>
        <w:t>Unsupported Features</w:t>
      </w:r>
    </w:p>
    <w:p w14:paraId="4C68BAD3" w14:textId="58974630" w:rsidR="00DE4220" w:rsidRDefault="00DE4220" w:rsidP="00AF608F">
      <w:pPr>
        <w:pStyle w:val="ListParagraph"/>
        <w:numPr>
          <w:ilvl w:val="0"/>
          <w:numId w:val="57"/>
        </w:numPr>
        <w:jc w:val="both"/>
      </w:pPr>
      <w:r>
        <w:t xml:space="preserve">Eligibility: The criteria for opening a multi-currency account is not supported within </w:t>
      </w:r>
      <w:r w:rsidR="00904936">
        <w:t>Deposits</w:t>
      </w:r>
      <w:r>
        <w:t xml:space="preserve"> and must be managed by an external component, either through Temenos solutions like </w:t>
      </w:r>
      <w:r w:rsidR="00FC2C58">
        <w:t>Pricing</w:t>
      </w:r>
      <w:r w:rsidR="00CC6E62">
        <w:t xml:space="preserve"> Engine</w:t>
      </w:r>
      <w:r>
        <w:t xml:space="preserve"> or third-party onboarding solutions provided by the bank.</w:t>
      </w:r>
    </w:p>
    <w:p w14:paraId="68D417C0" w14:textId="78E4CBD4" w:rsidR="00DE4220" w:rsidRDefault="00DE4220" w:rsidP="00AF608F">
      <w:pPr>
        <w:pStyle w:val="ListParagraph"/>
        <w:numPr>
          <w:ilvl w:val="0"/>
          <w:numId w:val="57"/>
        </w:numPr>
        <w:jc w:val="both"/>
      </w:pPr>
      <w:r>
        <w:t xml:space="preserve">Alerts: While alerts can be configured at both the MCY account and sub-account levels within </w:t>
      </w:r>
      <w:r w:rsidR="00CC6E62">
        <w:t>Deposits</w:t>
      </w:r>
      <w:r>
        <w:t xml:space="preserve"> based on business needs, the actual alert messaging is sent as an event to an external delivery system in a preconfigured format.</w:t>
      </w:r>
    </w:p>
    <w:p w14:paraId="28784999" w14:textId="69BD0DE2" w:rsidR="00E94DF8" w:rsidRDefault="00DE4220" w:rsidP="00E94DF8">
      <w:pPr>
        <w:pStyle w:val="ListParagraph"/>
        <w:numPr>
          <w:ilvl w:val="0"/>
          <w:numId w:val="57"/>
        </w:numPr>
        <w:jc w:val="both"/>
      </w:pPr>
      <w:r>
        <w:t xml:space="preserve">Accounting: The </w:t>
      </w:r>
      <w:r w:rsidR="00CC6E62">
        <w:t>Deposits modular solution</w:t>
      </w:r>
      <w:r>
        <w:t xml:space="preserve"> employs soft accounting to update transaction balances within the MCY account. However, the actual accounting entries are managed externally, utilizing events generated during transactions that can be processed by any external accounting system that maintains a General Ledger (GL).</w:t>
      </w:r>
    </w:p>
    <w:p w14:paraId="5C217CD8" w14:textId="3B74C533" w:rsidR="00E94DF8" w:rsidRDefault="006F0E16" w:rsidP="00EF643D">
      <w:pPr>
        <w:pStyle w:val="Heading4"/>
      </w:pPr>
      <w:bookmarkStart w:id="109" w:name="_Toc193268301"/>
      <w:r>
        <w:t>Corporate Accounts &amp; Deposits</w:t>
      </w:r>
      <w:bookmarkEnd w:id="109"/>
    </w:p>
    <w:p w14:paraId="501F0019" w14:textId="6FFF36C1" w:rsidR="00E94DF8" w:rsidRDefault="006F0E16" w:rsidP="006F0E16">
      <w:r>
        <w:t>Corporate Accounts &amp; Deposits product types will be supported from R26.</w:t>
      </w:r>
    </w:p>
    <w:p w14:paraId="5AAD5C78" w14:textId="73168126" w:rsidR="005B0AB2" w:rsidRDefault="005B0AB2" w:rsidP="00DC16F5">
      <w:pPr>
        <w:pStyle w:val="Heading3"/>
      </w:pPr>
      <w:bookmarkStart w:id="110" w:name="_Toc193268302"/>
      <w:bookmarkStart w:id="111" w:name="OLE_LINK2"/>
      <w:r>
        <w:lastRenderedPageBreak/>
        <w:t>End of Day Processing (Close of Business-COB)</w:t>
      </w:r>
      <w:bookmarkEnd w:id="110"/>
    </w:p>
    <w:p w14:paraId="177EB98F" w14:textId="77777777" w:rsidR="0075146C" w:rsidRDefault="0075146C" w:rsidP="0075146C">
      <w:pPr>
        <w:jc w:val="both"/>
      </w:pPr>
      <w:r>
        <w:t>The Close of Business (</w:t>
      </w:r>
      <w:proofErr w:type="spellStart"/>
      <w:r>
        <w:t>CoB</w:t>
      </w:r>
      <w:proofErr w:type="spellEnd"/>
      <w:r>
        <w:t>) capability is a critical component of financial operations, designed to ensure that all daily transactions and activities are accurately finalized at the end of each business day. This process encompasses a series of batch operations that execute essential business logic, ensuring the integrity and accuracy of financial data.</w:t>
      </w:r>
    </w:p>
    <w:p w14:paraId="73A17405" w14:textId="77777777" w:rsidR="0075146C" w:rsidRDefault="0075146C" w:rsidP="0075146C">
      <w:pPr>
        <w:jc w:val="both"/>
      </w:pPr>
      <w:r>
        <w:t xml:space="preserve">During the </w:t>
      </w:r>
      <w:proofErr w:type="spellStart"/>
      <w:r>
        <w:t>CoB</w:t>
      </w:r>
      <w:proofErr w:type="spellEnd"/>
      <w:r>
        <w:t xml:space="preserve">, various key activities are performed, including the calculation of accruals, which reflects earned revenues and incurred expenses, and the capitalization of interest, which updates the account balances to include interest earnings. Additionally, the </w:t>
      </w:r>
      <w:proofErr w:type="spellStart"/>
      <w:r>
        <w:t>CoB</w:t>
      </w:r>
      <w:proofErr w:type="spellEnd"/>
      <w:r>
        <w:t xml:space="preserve"> process addresses account dormancy by identifying inactive accounts and applying relevant policies. Charges, such as fees or penalties, are also processed during this period, ensuring that all applicable fees are accurately applied to customer accounts.</w:t>
      </w:r>
    </w:p>
    <w:p w14:paraId="16856BA1" w14:textId="57B2B1E9" w:rsidR="0075146C" w:rsidRPr="0075146C" w:rsidRDefault="0075146C" w:rsidP="0075146C">
      <w:pPr>
        <w:jc w:val="both"/>
      </w:pPr>
      <w:r>
        <w:t xml:space="preserve">By systematically executing these batch processes, the </w:t>
      </w:r>
      <w:proofErr w:type="spellStart"/>
      <w:r>
        <w:t>CoB</w:t>
      </w:r>
      <w:proofErr w:type="spellEnd"/>
      <w:r>
        <w:t xml:space="preserve"> capability provides a comprehensive overview of the organization's financial status at the close of each day. This not only enhances operational efficiency but also supports compliance with regulatory requirements, ensuring that all financial activities are properly recorded and reported. Ultimately, the </w:t>
      </w:r>
      <w:proofErr w:type="spellStart"/>
      <w:r>
        <w:t>CoB</w:t>
      </w:r>
      <w:proofErr w:type="spellEnd"/>
      <w:r>
        <w:t xml:space="preserve"> process plays a vital role in maintaining accurate financial records and supporting informed decision-making within the organization.</w:t>
      </w:r>
    </w:p>
    <w:p w14:paraId="34B199DD" w14:textId="24B8A562" w:rsidR="00DC16F5" w:rsidRDefault="00C30190" w:rsidP="00DC16F5">
      <w:pPr>
        <w:pStyle w:val="Heading3"/>
      </w:pPr>
      <w:bookmarkStart w:id="112" w:name="_Toc193268303"/>
      <w:bookmarkEnd w:id="111"/>
      <w:r>
        <w:t>Additional Features</w:t>
      </w:r>
      <w:bookmarkEnd w:id="112"/>
    </w:p>
    <w:p w14:paraId="06F1865F" w14:textId="18A4FA24" w:rsidR="00C30190" w:rsidRDefault="00C30190" w:rsidP="00C30190">
      <w:pPr>
        <w:rPr>
          <w:b/>
          <w:bCs/>
          <w:u w:val="single"/>
        </w:rPr>
      </w:pPr>
      <w:r w:rsidRPr="00C30190">
        <w:rPr>
          <w:b/>
          <w:bCs/>
          <w:u w:val="single"/>
        </w:rPr>
        <w:t>Multi-Company</w:t>
      </w:r>
    </w:p>
    <w:p w14:paraId="31490466" w14:textId="5A24EAFD" w:rsidR="00DB4B53" w:rsidRPr="00DB4B53" w:rsidRDefault="00DB4B53" w:rsidP="00DB4B53">
      <w:pPr>
        <w:jc w:val="both"/>
      </w:pPr>
      <w:r w:rsidRPr="00DB4B53">
        <w:t xml:space="preserve">The Temenos Retail </w:t>
      </w:r>
      <w:r>
        <w:t>modular solution</w:t>
      </w:r>
      <w:r w:rsidRPr="00DB4B53">
        <w:t xml:space="preserve"> includes a </w:t>
      </w:r>
      <w:r>
        <w:t>m</w:t>
      </w:r>
      <w:r w:rsidRPr="00DB4B53">
        <w:t>ulti-company feature that enables the definition and management of multiple companies or entities within the platform. This functionality allows organizations operating under a multi-company or entity model to leverage a single instance of the Retail Deposits, all under one subscription, while maintaining either shared or distinct datasets for various types of information.</w:t>
      </w:r>
    </w:p>
    <w:p w14:paraId="3FC90E9A" w14:textId="593A87E8" w:rsidR="00C30190" w:rsidRPr="00DB4B53" w:rsidRDefault="00DB4B53" w:rsidP="00DB4B53">
      <w:pPr>
        <w:jc w:val="both"/>
      </w:pPr>
      <w:r w:rsidRPr="00DB4B53">
        <w:t>Additionally, the service supports intercompany accounting, facilitating transactions between accounts across different companies. This enhances operational efficiency and provides a seamless banking experience for users managing multiple entities.</w:t>
      </w:r>
    </w:p>
    <w:p w14:paraId="5202A277" w14:textId="77777777" w:rsidR="00AF4657" w:rsidRPr="00AF4657" w:rsidRDefault="00AF4657" w:rsidP="00AF4657">
      <w:pPr>
        <w:jc w:val="both"/>
        <w:rPr>
          <w:b/>
          <w:bCs/>
          <w:u w:val="single"/>
        </w:rPr>
      </w:pPr>
      <w:r w:rsidRPr="00AF4657">
        <w:rPr>
          <w:b/>
          <w:bCs/>
          <w:u w:val="single"/>
        </w:rPr>
        <w:t>Transaction Recycler</w:t>
      </w:r>
    </w:p>
    <w:p w14:paraId="4627F42A" w14:textId="55E68FFF" w:rsidR="00DC16F5" w:rsidRDefault="00AF4657" w:rsidP="005B0AB2">
      <w:pPr>
        <w:jc w:val="both"/>
      </w:pPr>
      <w:r w:rsidRPr="00AF4657">
        <w:t>The Transaction Recycler feature enables the automatic retry of failed financial transactions at regular intervals. The system continues to attempt these transactions on scheduled dates until they are successfully settled, the maximum number of retry attempts has been reached, or the retry period expires. When a retry occurs, the account may be partially debited if there is available balance, ensuring that the total transaction amount is eventually processed.</w:t>
      </w:r>
    </w:p>
    <w:p w14:paraId="6E349381" w14:textId="77777777" w:rsidR="005B0AB2" w:rsidRPr="00DE4220" w:rsidRDefault="005B0AB2" w:rsidP="005B0AB2">
      <w:pPr>
        <w:jc w:val="both"/>
      </w:pPr>
    </w:p>
    <w:p w14:paraId="61059D8D" w14:textId="43F2CA97" w:rsidR="00962611" w:rsidRDefault="00962611" w:rsidP="00962611">
      <w:pPr>
        <w:pStyle w:val="Heading2"/>
      </w:pPr>
      <w:bookmarkStart w:id="113" w:name="_Toc193268304"/>
      <w:commentRangeStart w:id="114"/>
      <w:r>
        <w:t>Lending</w:t>
      </w:r>
      <w:commentRangeEnd w:id="114"/>
      <w:r w:rsidR="0068102F">
        <w:rPr>
          <w:rStyle w:val="CommentReference"/>
          <w:rFonts w:cs="Times New Roman"/>
          <w:b w:val="0"/>
          <w:bCs w:val="0"/>
          <w:iCs w:val="0"/>
          <w:color w:val="283275" w:themeColor="text1"/>
        </w:rPr>
        <w:commentReference w:id="114"/>
      </w:r>
      <w:bookmarkEnd w:id="113"/>
    </w:p>
    <w:bookmarkStart w:id="115" w:name="_Toc193268305"/>
    <w:p w14:paraId="6283FFCF" w14:textId="59354167" w:rsidR="00120452" w:rsidRDefault="00AA7F27" w:rsidP="00120452">
      <w:pPr>
        <w:pStyle w:val="Heading3"/>
      </w:pPr>
      <w:sdt>
        <w:sdtPr>
          <w:rPr>
            <w:rFonts w:ascii="Cambria Math" w:hAnsi="Cambria Math"/>
            <w:i/>
          </w:rPr>
          <w:id w:val="-1362510881"/>
          <w:placeholder>
            <w:docPart w:val="DefaultPlaceholder_2098659788"/>
          </w:placeholder>
          <w:temporary/>
          <w:showingPlcHdr/>
          <w:equation/>
        </w:sdtPr>
        <w:sdtContent>
          <m:oMath>
            <m:r>
              <w:rPr>
                <w:rStyle w:val="PlaceholderText"/>
                <w:rFonts w:ascii="Cambria Math" w:hAnsi="Cambria Math"/>
              </w:rPr>
              <m:t>Type equation here.</m:t>
            </m:r>
          </m:oMath>
        </w:sdtContent>
      </w:sdt>
      <w:r w:rsidR="00120452">
        <w:t xml:space="preserve">Products and </w:t>
      </w:r>
      <w:commentRangeStart w:id="116"/>
      <w:r w:rsidR="00120452">
        <w:t>Features Supported</w:t>
      </w:r>
      <w:commentRangeEnd w:id="116"/>
      <w:r w:rsidR="00A12F34">
        <w:rPr>
          <w:rStyle w:val="CommentReference"/>
          <w:rFonts w:cs="Times New Roman"/>
          <w:bCs w:val="0"/>
          <w:color w:val="283275" w:themeColor="text1"/>
        </w:rPr>
        <w:commentReference w:id="116"/>
      </w:r>
      <w:bookmarkEnd w:id="115"/>
    </w:p>
    <w:p w14:paraId="277A7D7A" w14:textId="67CA51C5" w:rsidR="00EF643D" w:rsidRPr="00EF643D" w:rsidRDefault="00EF643D" w:rsidP="00EF643D">
      <w:pPr>
        <w:pStyle w:val="Heading4"/>
      </w:pPr>
      <w:bookmarkStart w:id="117" w:name="_Toc193268306"/>
      <w:r>
        <w:t>Retail Lending</w:t>
      </w:r>
      <w:bookmarkEnd w:id="117"/>
    </w:p>
    <w:p w14:paraId="65A17499" w14:textId="43107505" w:rsidR="00F238A1" w:rsidRDefault="00F238A1" w:rsidP="008E4BFC">
      <w:pPr>
        <w:jc w:val="both"/>
      </w:pPr>
      <w:r w:rsidRPr="00F238A1">
        <w:t>Retail lending</w:t>
      </w:r>
      <w:r>
        <w:t xml:space="preserve"> </w:t>
      </w:r>
      <w:r w:rsidRPr="00F238A1">
        <w:t xml:space="preserve">refers to the suite of financial offerings designed to meet the borrowing needs of individual consumers. This includes various loan types such as personal loans, mortgages, auto loans, and credit cards. Retail lending products are characterized by their accessibility and are typically tailored to specific consumer needs, providing funds for purposes like home purchases, vehicle financing, or personal expenses. </w:t>
      </w:r>
    </w:p>
    <w:p w14:paraId="3139726F" w14:textId="47D25E49" w:rsidR="00FB22B6" w:rsidRDefault="00FB22B6" w:rsidP="008E4BFC">
      <w:pPr>
        <w:jc w:val="both"/>
      </w:pPr>
      <w:r>
        <w:t xml:space="preserve">Retail Lending products are part of the Retail Lending modular solution from R25 Annual Maintenance Release (AMR). The list below describes the supported features. </w:t>
      </w:r>
    </w:p>
    <w:p w14:paraId="000DC6CB" w14:textId="0184FB18" w:rsidR="00D910CB" w:rsidRPr="00D910CB" w:rsidRDefault="00D910CB" w:rsidP="008E4BFC">
      <w:pPr>
        <w:jc w:val="both"/>
        <w:rPr>
          <w:b/>
          <w:bCs/>
          <w:u w:val="single"/>
        </w:rPr>
      </w:pPr>
      <w:r w:rsidRPr="00DE4220">
        <w:rPr>
          <w:b/>
          <w:bCs/>
          <w:u w:val="single"/>
        </w:rPr>
        <w:t>Supported Features</w:t>
      </w:r>
    </w:p>
    <w:p w14:paraId="7E733773" w14:textId="1660E534" w:rsidR="00D910CB" w:rsidRDefault="00D910CB" w:rsidP="00AF608F">
      <w:pPr>
        <w:pStyle w:val="ListParagraph"/>
        <w:numPr>
          <w:ilvl w:val="0"/>
          <w:numId w:val="58"/>
        </w:numPr>
        <w:jc w:val="both"/>
      </w:pPr>
      <w:r>
        <w:t>Loan Creation: Creation of any type of loan contract, fetching details from other systems such as Party and Reference data. Supports both call and term loan contracts for single or multiple borrowers.</w:t>
      </w:r>
    </w:p>
    <w:p w14:paraId="541DA00D" w14:textId="6A33653B" w:rsidR="00D910CB" w:rsidRDefault="00D910CB" w:rsidP="00AF608F">
      <w:pPr>
        <w:pStyle w:val="ListParagraph"/>
        <w:numPr>
          <w:ilvl w:val="0"/>
          <w:numId w:val="58"/>
        </w:numPr>
        <w:jc w:val="both"/>
      </w:pPr>
      <w:r>
        <w:t>Loan Simulation: Simulation of loan contracts at every stage of the loan life cycle, including creation, prepayment, renewal, payment holiday requests, and payoff calculations.</w:t>
      </w:r>
    </w:p>
    <w:p w14:paraId="6E356A93" w14:textId="242C8A5D" w:rsidR="00D910CB" w:rsidRDefault="00D910CB" w:rsidP="00AF608F">
      <w:pPr>
        <w:pStyle w:val="ListParagraph"/>
        <w:numPr>
          <w:ilvl w:val="0"/>
          <w:numId w:val="58"/>
        </w:numPr>
        <w:jc w:val="both"/>
      </w:pPr>
      <w:r>
        <w:t>Loan Commitment and Top-Up: Definition and storage of terms and conditions of sanctioned loans, along with the ability to offer additional loan amounts as top-ups.</w:t>
      </w:r>
    </w:p>
    <w:p w14:paraId="347C0F1D" w14:textId="6B496623" w:rsidR="00D910CB" w:rsidRDefault="00D910CB" w:rsidP="00AF608F">
      <w:pPr>
        <w:pStyle w:val="ListParagraph"/>
        <w:numPr>
          <w:ilvl w:val="0"/>
          <w:numId w:val="58"/>
        </w:numPr>
        <w:jc w:val="both"/>
      </w:pPr>
      <w:r>
        <w:lastRenderedPageBreak/>
        <w:t>Loan Disbursements: Manual disbursement of sanctioned amounts, initiated from external payment systems, with event generation for external accounting systems.</w:t>
      </w:r>
    </w:p>
    <w:p w14:paraId="7B5B0461" w14:textId="6D6B95C2" w:rsidR="00D910CB" w:rsidRDefault="00D910CB" w:rsidP="00AF608F">
      <w:pPr>
        <w:pStyle w:val="ListParagraph"/>
        <w:numPr>
          <w:ilvl w:val="0"/>
          <w:numId w:val="58"/>
        </w:numPr>
        <w:jc w:val="both"/>
      </w:pPr>
      <w:r>
        <w:t>Loan Limit: Management and monitoring of limits handled by an external solution, with the ability to attach sanctioned limits to loans.</w:t>
      </w:r>
    </w:p>
    <w:p w14:paraId="12FE484E" w14:textId="613FFE3B" w:rsidR="00D910CB" w:rsidRDefault="00D910CB" w:rsidP="00AF608F">
      <w:pPr>
        <w:pStyle w:val="ListParagraph"/>
        <w:numPr>
          <w:ilvl w:val="0"/>
          <w:numId w:val="58"/>
        </w:numPr>
        <w:jc w:val="both"/>
      </w:pPr>
      <w:r>
        <w:t>Interest on Loan: Support for multiple interest rate types (fixed, floating, periodic) with various calculation methods, including the Rule of 78 and weighted average rates for tranche disbursements.</w:t>
      </w:r>
    </w:p>
    <w:p w14:paraId="6D6EC8E8" w14:textId="2D6CFB76" w:rsidR="00D910CB" w:rsidRDefault="00D910CB" w:rsidP="00AF608F">
      <w:pPr>
        <w:pStyle w:val="ListParagraph"/>
        <w:numPr>
          <w:ilvl w:val="0"/>
          <w:numId w:val="58"/>
        </w:numPr>
        <w:jc w:val="both"/>
      </w:pPr>
      <w:r>
        <w:t>Loan Charges: Ability to levy charges at regular frequencies or based on specific triggers.</w:t>
      </w:r>
    </w:p>
    <w:p w14:paraId="7D6BC2DD" w14:textId="622ECC9F" w:rsidR="00D910CB" w:rsidRDefault="00D910CB" w:rsidP="00AF608F">
      <w:pPr>
        <w:pStyle w:val="ListParagraph"/>
        <w:numPr>
          <w:ilvl w:val="0"/>
          <w:numId w:val="58"/>
        </w:numPr>
        <w:jc w:val="both"/>
      </w:pPr>
      <w:r>
        <w:t>Tax: Tax collection on interest and charges based on rules and customer demographics.</w:t>
      </w:r>
    </w:p>
    <w:p w14:paraId="1812F1A1" w14:textId="64595215" w:rsidR="00D910CB" w:rsidRDefault="00D910CB" w:rsidP="00AF608F">
      <w:pPr>
        <w:pStyle w:val="ListParagraph"/>
        <w:numPr>
          <w:ilvl w:val="0"/>
          <w:numId w:val="58"/>
        </w:numPr>
        <w:jc w:val="both"/>
      </w:pPr>
      <w:r>
        <w:t>Scheduling of Payments: Scheduling repayment intervals for interest, charges, and principal, with options to amend repayment terms.</w:t>
      </w:r>
    </w:p>
    <w:p w14:paraId="23097A60" w14:textId="0B1959D7" w:rsidR="00D910CB" w:rsidRDefault="00D910CB" w:rsidP="00AF608F">
      <w:pPr>
        <w:pStyle w:val="ListParagraph"/>
        <w:numPr>
          <w:ilvl w:val="0"/>
          <w:numId w:val="58"/>
        </w:numPr>
        <w:jc w:val="both"/>
      </w:pPr>
      <w:r>
        <w:t>Overpayments: Accepting overpayment amounts, either as additional scheduled instalments or lump-sum payments.</w:t>
      </w:r>
    </w:p>
    <w:p w14:paraId="03CE92CE" w14:textId="3A67E87B" w:rsidR="00D910CB" w:rsidRDefault="00D910CB" w:rsidP="00AF608F">
      <w:pPr>
        <w:pStyle w:val="ListParagraph"/>
        <w:numPr>
          <w:ilvl w:val="0"/>
          <w:numId w:val="58"/>
        </w:numPr>
        <w:jc w:val="both"/>
      </w:pPr>
      <w:r>
        <w:t>Restrictions on Loans: Configuration of restrictions on loan transactions or activities.</w:t>
      </w:r>
    </w:p>
    <w:p w14:paraId="6125BD1E" w14:textId="71F3A6F4" w:rsidR="00D910CB" w:rsidRDefault="00D910CB" w:rsidP="00AF608F">
      <w:pPr>
        <w:pStyle w:val="ListParagraph"/>
        <w:numPr>
          <w:ilvl w:val="0"/>
          <w:numId w:val="58"/>
        </w:numPr>
        <w:jc w:val="both"/>
      </w:pPr>
      <w:r>
        <w:t>Settlement of Bills: Capitalization of interest and charges to the same account or settlement requests published to external beneficiaries.</w:t>
      </w:r>
    </w:p>
    <w:p w14:paraId="2BEC8799" w14:textId="121BC9D0" w:rsidR="00D910CB" w:rsidRDefault="00D910CB" w:rsidP="00AF608F">
      <w:pPr>
        <w:pStyle w:val="ListParagraph"/>
        <w:numPr>
          <w:ilvl w:val="0"/>
          <w:numId w:val="58"/>
        </w:numPr>
        <w:jc w:val="both"/>
      </w:pPr>
      <w:r>
        <w:t>Payment Holiday: Definition of payment holidays for loan contracts, allowing modification or skipping of scheduled payments.</w:t>
      </w:r>
    </w:p>
    <w:p w14:paraId="19CE2484" w14:textId="000ECB7D" w:rsidR="00D910CB" w:rsidRDefault="00D910CB" w:rsidP="00AF608F">
      <w:pPr>
        <w:pStyle w:val="ListParagraph"/>
        <w:numPr>
          <w:ilvl w:val="0"/>
          <w:numId w:val="58"/>
        </w:numPr>
        <w:jc w:val="both"/>
      </w:pPr>
      <w:r>
        <w:t>Advance Payment of Instalments: Ability for borrowers to pay upcoming instalments in advance.</w:t>
      </w:r>
    </w:p>
    <w:p w14:paraId="1915AF91" w14:textId="6027EC02" w:rsidR="00D910CB" w:rsidRDefault="00D910CB" w:rsidP="00AF608F">
      <w:pPr>
        <w:pStyle w:val="ListParagraph"/>
        <w:numPr>
          <w:ilvl w:val="0"/>
          <w:numId w:val="58"/>
        </w:numPr>
        <w:jc w:val="both"/>
      </w:pPr>
      <w:r>
        <w:t>Delinquency: Automatic aging of overdue bills, calculation of fees or penalties, and production of reminders.</w:t>
      </w:r>
    </w:p>
    <w:p w14:paraId="57085383" w14:textId="424657C6" w:rsidR="00D910CB" w:rsidRDefault="00D910CB" w:rsidP="00AF608F">
      <w:pPr>
        <w:pStyle w:val="ListParagraph"/>
        <w:numPr>
          <w:ilvl w:val="0"/>
          <w:numId w:val="58"/>
        </w:numPr>
        <w:jc w:val="both"/>
      </w:pPr>
      <w:r>
        <w:t>Renegotiation: Capability to re-negotiate and modify existing loan terms and conditions.</w:t>
      </w:r>
    </w:p>
    <w:p w14:paraId="32F3057E" w14:textId="37F441A1" w:rsidR="00D910CB" w:rsidRDefault="00D910CB" w:rsidP="00AF608F">
      <w:pPr>
        <w:pStyle w:val="ListParagraph"/>
        <w:numPr>
          <w:ilvl w:val="0"/>
          <w:numId w:val="58"/>
        </w:numPr>
        <w:jc w:val="both"/>
      </w:pPr>
      <w:r>
        <w:t>Interest Adjustments: Automatic recalculation of interest due to back-valued changes or transactions.</w:t>
      </w:r>
    </w:p>
    <w:p w14:paraId="4FCB0D47" w14:textId="2AE2F4B5" w:rsidR="00D910CB" w:rsidRDefault="00D910CB" w:rsidP="00AF608F">
      <w:pPr>
        <w:pStyle w:val="ListParagraph"/>
        <w:numPr>
          <w:ilvl w:val="0"/>
          <w:numId w:val="58"/>
        </w:numPr>
        <w:jc w:val="both"/>
      </w:pPr>
      <w:r>
        <w:t>Loan Rollover: Manual or scheduled renewal or rollover of loan contracts based on specific conditions.</w:t>
      </w:r>
    </w:p>
    <w:p w14:paraId="338C1C24" w14:textId="433E6FCB" w:rsidR="00D910CB" w:rsidRDefault="00D910CB" w:rsidP="00AF608F">
      <w:pPr>
        <w:pStyle w:val="ListParagraph"/>
        <w:numPr>
          <w:ilvl w:val="0"/>
          <w:numId w:val="58"/>
        </w:numPr>
        <w:jc w:val="both"/>
      </w:pPr>
      <w:r>
        <w:t>Change Product: Ability to change the product of a loan contract based on customer eligibility.</w:t>
      </w:r>
    </w:p>
    <w:p w14:paraId="741FC620" w14:textId="773C5A6B" w:rsidR="00D910CB" w:rsidRDefault="00D910CB" w:rsidP="00AF608F">
      <w:pPr>
        <w:pStyle w:val="ListParagraph"/>
        <w:numPr>
          <w:ilvl w:val="0"/>
          <w:numId w:val="58"/>
        </w:numPr>
        <w:jc w:val="both"/>
      </w:pPr>
      <w:r>
        <w:t>Loan Prepayments: Option for customers to prepay portions of the loan principal, with potential charges or restrictions.</w:t>
      </w:r>
    </w:p>
    <w:p w14:paraId="705BD1F8" w14:textId="00ECC8E9" w:rsidR="00D910CB" w:rsidRDefault="00D910CB" w:rsidP="00AF608F">
      <w:pPr>
        <w:pStyle w:val="ListParagraph"/>
        <w:numPr>
          <w:ilvl w:val="0"/>
          <w:numId w:val="58"/>
        </w:numPr>
        <w:jc w:val="both"/>
      </w:pPr>
      <w:r>
        <w:t>Loan Pre-closure: Early full repayment of a loan with possible charges or restrictions based on configuration.</w:t>
      </w:r>
    </w:p>
    <w:p w14:paraId="5B11F3D3" w14:textId="11DDC382" w:rsidR="00D910CB" w:rsidRDefault="00D910CB" w:rsidP="00AF608F">
      <w:pPr>
        <w:pStyle w:val="ListParagraph"/>
        <w:numPr>
          <w:ilvl w:val="0"/>
          <w:numId w:val="58"/>
        </w:numPr>
        <w:jc w:val="both"/>
      </w:pPr>
      <w:r>
        <w:t>Loan Closure: Support for loan closure based on customer requests.</w:t>
      </w:r>
    </w:p>
    <w:p w14:paraId="26368CAD" w14:textId="5F92E1B5" w:rsidR="00D910CB" w:rsidRDefault="00D910CB" w:rsidP="00AF608F">
      <w:pPr>
        <w:pStyle w:val="ListParagraph"/>
        <w:numPr>
          <w:ilvl w:val="0"/>
          <w:numId w:val="58"/>
        </w:numPr>
        <w:jc w:val="both"/>
      </w:pPr>
      <w:r>
        <w:t>Loan Charge-off: Ability to fully or partially charge-off loans without impacting customer balances, maintaining charge-off balances and allowing for repayments allocation.</w:t>
      </w:r>
    </w:p>
    <w:p w14:paraId="6FBD9A8D" w14:textId="46AA4A41" w:rsidR="00D910CB" w:rsidRDefault="00D910CB" w:rsidP="00AF608F">
      <w:pPr>
        <w:pStyle w:val="ListParagraph"/>
        <w:numPr>
          <w:ilvl w:val="0"/>
          <w:numId w:val="58"/>
        </w:numPr>
        <w:jc w:val="both"/>
      </w:pPr>
      <w:r>
        <w:t>Loan Write-off: Capability to write off loans when borrowers become insolvent.</w:t>
      </w:r>
    </w:p>
    <w:p w14:paraId="23DF2F6F" w14:textId="40A718C4" w:rsidR="00D910CB" w:rsidRDefault="00D910CB" w:rsidP="00AF608F">
      <w:pPr>
        <w:pStyle w:val="ListParagraph"/>
        <w:numPr>
          <w:ilvl w:val="0"/>
          <w:numId w:val="58"/>
        </w:numPr>
        <w:jc w:val="both"/>
      </w:pPr>
      <w:r>
        <w:t>Migration of Lending Arrangements: Functionality to migrate loan contracts from external legacy systems to the Lending capability.</w:t>
      </w:r>
    </w:p>
    <w:p w14:paraId="357E39BB" w14:textId="442B8D71" w:rsidR="00962611" w:rsidRDefault="00D910CB" w:rsidP="00AF608F">
      <w:pPr>
        <w:pStyle w:val="ListParagraph"/>
        <w:numPr>
          <w:ilvl w:val="0"/>
          <w:numId w:val="58"/>
        </w:numPr>
        <w:jc w:val="both"/>
      </w:pPr>
      <w:r>
        <w:t>Alerts: Configuration of alerts on loan contracts with event publishing for external systems to deliver alerts to customers or bank staff.</w:t>
      </w:r>
    </w:p>
    <w:p w14:paraId="2C76428A" w14:textId="77777777" w:rsidR="008E4BFC" w:rsidRDefault="008E4BFC" w:rsidP="008E4BFC">
      <w:pPr>
        <w:ind w:left="360"/>
        <w:jc w:val="both"/>
        <w:rPr>
          <w:b/>
          <w:bCs/>
          <w:u w:val="single"/>
        </w:rPr>
      </w:pPr>
    </w:p>
    <w:p w14:paraId="5BEA7063" w14:textId="2058AAB4" w:rsidR="008E4BFC" w:rsidRPr="00572336" w:rsidRDefault="008E4BFC" w:rsidP="00572336">
      <w:pPr>
        <w:ind w:left="360"/>
        <w:jc w:val="both"/>
        <w:rPr>
          <w:b/>
          <w:bCs/>
          <w:u w:val="single"/>
        </w:rPr>
      </w:pPr>
      <w:r w:rsidRPr="008E4BFC">
        <w:rPr>
          <w:b/>
          <w:bCs/>
          <w:u w:val="single"/>
        </w:rPr>
        <w:t>Unsupported Features</w:t>
      </w:r>
    </w:p>
    <w:p w14:paraId="1826304C" w14:textId="77777777" w:rsidR="008E4BFC" w:rsidRPr="008E4BFC" w:rsidRDefault="008E4BFC" w:rsidP="00AF608F">
      <w:pPr>
        <w:pStyle w:val="ListParagraph"/>
        <w:numPr>
          <w:ilvl w:val="0"/>
          <w:numId w:val="58"/>
        </w:numPr>
        <w:jc w:val="both"/>
        <w:rPr>
          <w:lang w:val="en-US"/>
        </w:rPr>
      </w:pPr>
      <w:r w:rsidRPr="008E4BFC">
        <w:rPr>
          <w:lang w:val="en-US"/>
        </w:rPr>
        <w:t>Eligibility: The eligibility conditions and checking for a loan should be handled by an external component, either a Temenos solution (such as Temenos Enterprise Pricing) or a third-party solution (such as the Bank’s onboarding or origination solution).</w:t>
      </w:r>
    </w:p>
    <w:p w14:paraId="0C179D6B" w14:textId="77777777" w:rsidR="008E4BFC" w:rsidRPr="008E4BFC" w:rsidRDefault="008E4BFC" w:rsidP="00AF608F">
      <w:pPr>
        <w:pStyle w:val="ListParagraph"/>
        <w:numPr>
          <w:ilvl w:val="0"/>
          <w:numId w:val="58"/>
        </w:numPr>
        <w:jc w:val="both"/>
        <w:rPr>
          <w:lang w:val="en-US"/>
        </w:rPr>
      </w:pPr>
      <w:r w:rsidRPr="008E4BFC">
        <w:rPr>
          <w:lang w:val="en-US"/>
        </w:rPr>
        <w:t>Accounting: An external accounting solution is required to handle bookkeeping and accounting entries. Lending uses soft accounting to update balances from disbursements, repayments, etc., and publishes events that should be consumed by the external system for bookkeeping.</w:t>
      </w:r>
    </w:p>
    <w:p w14:paraId="00FEC221" w14:textId="77777777" w:rsidR="008E4BFC" w:rsidRPr="008E4BFC" w:rsidRDefault="008E4BFC" w:rsidP="00AF608F">
      <w:pPr>
        <w:pStyle w:val="ListParagraph"/>
        <w:numPr>
          <w:ilvl w:val="0"/>
          <w:numId w:val="58"/>
        </w:numPr>
        <w:jc w:val="both"/>
        <w:rPr>
          <w:lang w:val="en-US"/>
        </w:rPr>
      </w:pPr>
      <w:r w:rsidRPr="008E4BFC">
        <w:rPr>
          <w:lang w:val="en-US"/>
        </w:rPr>
        <w:t>Limit: An external limit system is necessary for handling limit sanctioning, management, monitoring, and other related features.</w:t>
      </w:r>
    </w:p>
    <w:p w14:paraId="486A1E91" w14:textId="4DD187AD" w:rsidR="008E4BFC" w:rsidRPr="008E4BFC" w:rsidRDefault="008E4BFC" w:rsidP="00AF608F">
      <w:pPr>
        <w:pStyle w:val="ListParagraph"/>
        <w:numPr>
          <w:ilvl w:val="0"/>
          <w:numId w:val="58"/>
        </w:numPr>
        <w:jc w:val="both"/>
        <w:rPr>
          <w:lang w:val="en-US"/>
        </w:rPr>
      </w:pPr>
      <w:r w:rsidRPr="008E4BFC">
        <w:rPr>
          <w:lang w:val="en-US"/>
        </w:rPr>
        <w:t xml:space="preserve">Delivery: Delivery and activity messaging are not supported by </w:t>
      </w:r>
      <w:r w:rsidR="00FB22B6" w:rsidRPr="008E4BFC">
        <w:rPr>
          <w:lang w:val="en-US"/>
        </w:rPr>
        <w:t>Lending and</w:t>
      </w:r>
      <w:r w:rsidRPr="008E4BFC">
        <w:rPr>
          <w:lang w:val="en-US"/>
        </w:rPr>
        <w:t xml:space="preserve"> should be managed by an external system that consumes events published by Lending.</w:t>
      </w:r>
    </w:p>
    <w:p w14:paraId="2A236B75" w14:textId="77777777" w:rsidR="008E4BFC" w:rsidRPr="008E4BFC" w:rsidRDefault="008E4BFC" w:rsidP="00AF608F">
      <w:pPr>
        <w:pStyle w:val="ListParagraph"/>
        <w:numPr>
          <w:ilvl w:val="0"/>
          <w:numId w:val="58"/>
        </w:numPr>
        <w:jc w:val="both"/>
        <w:rPr>
          <w:lang w:val="en-US"/>
        </w:rPr>
      </w:pPr>
      <w:r w:rsidRPr="008E4BFC">
        <w:rPr>
          <w:lang w:val="en-US"/>
        </w:rPr>
        <w:t>Alerts: Delivery of alerts to customers is managed by an external system based on events consumed from Lending. Once processed, the external system sends an event back to Lending.</w:t>
      </w:r>
    </w:p>
    <w:p w14:paraId="0518F929" w14:textId="2BDE3116" w:rsidR="008E4BFC" w:rsidRDefault="008E4BFC" w:rsidP="00AF608F">
      <w:pPr>
        <w:pStyle w:val="ListParagraph"/>
        <w:numPr>
          <w:ilvl w:val="0"/>
          <w:numId w:val="58"/>
        </w:numPr>
        <w:jc w:val="both"/>
        <w:rPr>
          <w:lang w:val="en-US"/>
        </w:rPr>
      </w:pPr>
      <w:r w:rsidRPr="008E4BFC">
        <w:rPr>
          <w:lang w:val="en-US"/>
        </w:rPr>
        <w:t>Loan Securitization: Features related to loan securitization are not currently applicable in Lending.</w:t>
      </w:r>
    </w:p>
    <w:p w14:paraId="2FA919A5" w14:textId="77777777" w:rsidR="00EF643D" w:rsidRDefault="00EF643D" w:rsidP="00EF643D">
      <w:pPr>
        <w:jc w:val="both"/>
        <w:rPr>
          <w:lang w:val="en-US"/>
        </w:rPr>
      </w:pPr>
    </w:p>
    <w:p w14:paraId="3B0950C2" w14:textId="5A4971A9" w:rsidR="00EF643D" w:rsidRPr="00EF643D" w:rsidRDefault="00EF643D" w:rsidP="00EF643D">
      <w:pPr>
        <w:pStyle w:val="Heading4"/>
      </w:pPr>
      <w:bookmarkStart w:id="118" w:name="_Toc193268307"/>
      <w:r>
        <w:t>Corporate Lending</w:t>
      </w:r>
      <w:bookmarkEnd w:id="118"/>
    </w:p>
    <w:p w14:paraId="0F7C2D2B" w14:textId="07EA8EC8" w:rsidR="00EF643D" w:rsidRDefault="00EF643D" w:rsidP="00EF643D">
      <w:r>
        <w:t>Corporate Lending product types will be supported from R26.</w:t>
      </w:r>
    </w:p>
    <w:p w14:paraId="22DD0FAD" w14:textId="77777777" w:rsidR="00EF643D" w:rsidRPr="00EF643D" w:rsidRDefault="00EF643D" w:rsidP="00EF643D">
      <w:pPr>
        <w:jc w:val="both"/>
      </w:pPr>
    </w:p>
    <w:p w14:paraId="26713B0C" w14:textId="77777777" w:rsidR="005B0AB2" w:rsidRDefault="005B0AB2" w:rsidP="005B0AB2">
      <w:pPr>
        <w:pStyle w:val="Heading3"/>
      </w:pPr>
      <w:bookmarkStart w:id="119" w:name="_Toc193268308"/>
      <w:r>
        <w:lastRenderedPageBreak/>
        <w:t>End of Day Processing (Close of Business-COB)</w:t>
      </w:r>
      <w:bookmarkEnd w:id="119"/>
    </w:p>
    <w:p w14:paraId="32821CC3" w14:textId="7629D163" w:rsidR="0075146C" w:rsidRDefault="0075146C" w:rsidP="0075146C">
      <w:pPr>
        <w:jc w:val="both"/>
      </w:pPr>
      <w:r>
        <w:t>The Close of Business (</w:t>
      </w:r>
      <w:proofErr w:type="spellStart"/>
      <w:r>
        <w:t>CoB</w:t>
      </w:r>
      <w:proofErr w:type="spellEnd"/>
      <w:r>
        <w:t>) capability is a critical component of financial operations, designed to ensure that all daily transactions and activities are accurately finalized at the end of each business day. This process encompasses a series of batch operations that execute essential business logic, ensuring the integrity and accuracy of financial data.</w:t>
      </w:r>
    </w:p>
    <w:p w14:paraId="525FB159" w14:textId="04C630BF" w:rsidR="0075146C" w:rsidRDefault="0075146C" w:rsidP="0075146C">
      <w:pPr>
        <w:jc w:val="both"/>
      </w:pPr>
      <w:r>
        <w:t xml:space="preserve">During the </w:t>
      </w:r>
      <w:proofErr w:type="spellStart"/>
      <w:r>
        <w:t>CoB</w:t>
      </w:r>
      <w:proofErr w:type="spellEnd"/>
      <w:r>
        <w:t xml:space="preserve">, various key activities are performed, including the calculation of accruals, which reflects earned revenues and incurred expenses, and the capitalization of interest, which updates the account balances to include interest earnings. Additionally, the </w:t>
      </w:r>
      <w:proofErr w:type="spellStart"/>
      <w:r>
        <w:t>CoB</w:t>
      </w:r>
      <w:proofErr w:type="spellEnd"/>
      <w:r>
        <w:t xml:space="preserve"> process addresses account dormancy by identifying inactive accounts and applying relevant policies. Charges, such as fees or penalties, are also processed during this period, ensuring that all applicable fees are accurately applied to customer accounts.</w:t>
      </w:r>
    </w:p>
    <w:p w14:paraId="488160F4" w14:textId="3C238AF5" w:rsidR="005B0AB2" w:rsidRDefault="0075146C" w:rsidP="0075146C">
      <w:pPr>
        <w:jc w:val="both"/>
      </w:pPr>
      <w:r>
        <w:t xml:space="preserve">By systematically executing these batch processes, the </w:t>
      </w:r>
      <w:proofErr w:type="spellStart"/>
      <w:r>
        <w:t>CoB</w:t>
      </w:r>
      <w:proofErr w:type="spellEnd"/>
      <w:r>
        <w:t xml:space="preserve"> capability provides a comprehensive overview of the organization's financial status at the close of each day. This not only enhances operational efficiency but also supports compliance with regulatory requirements, ensuring that all financial activities are properly recorded and reported. Ultimately, the </w:t>
      </w:r>
      <w:proofErr w:type="spellStart"/>
      <w:r>
        <w:t>CoB</w:t>
      </w:r>
      <w:proofErr w:type="spellEnd"/>
      <w:r>
        <w:t xml:space="preserve"> process plays a vital role in maintaining accurate financial records and supporting informed decision-making within the organization.</w:t>
      </w:r>
    </w:p>
    <w:p w14:paraId="062024F5" w14:textId="6DC20D33" w:rsidR="00DB4B53" w:rsidRDefault="00DB4B53" w:rsidP="00DB4B53">
      <w:pPr>
        <w:pStyle w:val="Heading3"/>
      </w:pPr>
      <w:bookmarkStart w:id="120" w:name="_Toc193268309"/>
      <w:r>
        <w:t>Additional Features</w:t>
      </w:r>
      <w:bookmarkEnd w:id="120"/>
    </w:p>
    <w:p w14:paraId="1A36841A" w14:textId="77777777" w:rsidR="00DB4B53" w:rsidRDefault="00DB4B53" w:rsidP="00DB4B53">
      <w:pPr>
        <w:rPr>
          <w:b/>
          <w:bCs/>
          <w:u w:val="single"/>
        </w:rPr>
      </w:pPr>
      <w:r w:rsidRPr="4414707A">
        <w:rPr>
          <w:b/>
          <w:bCs/>
          <w:u w:val="single"/>
        </w:rPr>
        <w:t>Multi-Company</w:t>
      </w:r>
      <w:commentRangeStart w:id="121"/>
      <w:commentRangeStart w:id="122"/>
      <w:commentRangeEnd w:id="121"/>
      <w:r>
        <w:rPr>
          <w:rStyle w:val="CommentReference"/>
        </w:rPr>
        <w:commentReference w:id="121"/>
      </w:r>
      <w:commentRangeEnd w:id="122"/>
      <w:r w:rsidR="00F91721">
        <w:rPr>
          <w:rStyle w:val="CommentReference"/>
        </w:rPr>
        <w:commentReference w:id="122"/>
      </w:r>
    </w:p>
    <w:p w14:paraId="3964B040" w14:textId="27C7F4B1" w:rsidR="00DB4B53" w:rsidRPr="00DB4B53" w:rsidRDefault="00DB4B53" w:rsidP="00DB4B53">
      <w:pPr>
        <w:jc w:val="both"/>
      </w:pPr>
      <w:r w:rsidRPr="00DB4B53">
        <w:t xml:space="preserve">The Temenos Retail </w:t>
      </w:r>
      <w:r>
        <w:t>Lending</w:t>
      </w:r>
      <w:r w:rsidRPr="00DB4B53">
        <w:t xml:space="preserve"> </w:t>
      </w:r>
      <w:r>
        <w:t>modular solution</w:t>
      </w:r>
      <w:r w:rsidRPr="00DB4B53">
        <w:t xml:space="preserve"> includes a multi-company feature that enables the definition and management of multiple companies or entities within the platform. This functionality allows organizations operating under a multi-company or entity model to leverage a single instance of the Retail Deposits </w:t>
      </w:r>
      <w:r>
        <w:t>modular solution</w:t>
      </w:r>
      <w:r w:rsidRPr="00DB4B53">
        <w:t>, all under one subscription, while maintaining either shared or distinct datasets for various types of information.</w:t>
      </w:r>
    </w:p>
    <w:p w14:paraId="66CA4B35" w14:textId="77777777" w:rsidR="00DB4B53" w:rsidRDefault="00DB4B53" w:rsidP="00DB4B53">
      <w:pPr>
        <w:jc w:val="both"/>
      </w:pPr>
      <w:r w:rsidRPr="00DB4B53">
        <w:t>Additionally, the service supports intercompany accounting, facilitating transactions between accounts across different companies. This enhances operational efficiency and provides a seamless banking experience for users managing multiple entities.</w:t>
      </w:r>
    </w:p>
    <w:p w14:paraId="32511AC6" w14:textId="4262930F" w:rsidR="00AF4657" w:rsidRPr="00AF4657" w:rsidRDefault="00AF4657" w:rsidP="00DB4B53">
      <w:pPr>
        <w:jc w:val="both"/>
        <w:rPr>
          <w:b/>
          <w:bCs/>
          <w:u w:val="single"/>
        </w:rPr>
      </w:pPr>
      <w:r w:rsidRPr="00AF4657">
        <w:rPr>
          <w:b/>
          <w:bCs/>
          <w:u w:val="single"/>
        </w:rPr>
        <w:t>Transaction Recycler</w:t>
      </w:r>
    </w:p>
    <w:p w14:paraId="31CED0D7" w14:textId="1EDFEBDA" w:rsidR="00DB4B53" w:rsidRPr="00DB4B53" w:rsidRDefault="00AF4657" w:rsidP="00DB4B53">
      <w:pPr>
        <w:jc w:val="both"/>
      </w:pPr>
      <w:r w:rsidRPr="00AF4657">
        <w:t>The Transaction Recycler feature enables the automatic retry of failed financial transactions at regular intervals. The system continues to attempt these transactions on scheduled dates until they are successfully settled, the maximum number of retry attempts has been reached, or the retry period expires. When a retry occurs, the account may be partially debited if there is available balance, ensuring that the total transaction amount is eventually processed.</w:t>
      </w:r>
    </w:p>
    <w:p w14:paraId="5EBFE340" w14:textId="428614E0" w:rsidR="00954F4F" w:rsidRPr="00954F4F" w:rsidRDefault="00962611" w:rsidP="00954F4F">
      <w:pPr>
        <w:pStyle w:val="Heading2"/>
      </w:pPr>
      <w:bookmarkStart w:id="123" w:name="_Toc193268310"/>
      <w:r>
        <w:t xml:space="preserve">Common </w:t>
      </w:r>
      <w:r w:rsidR="00827202">
        <w:t xml:space="preserve">Business </w:t>
      </w:r>
      <w:r>
        <w:t>Application Components</w:t>
      </w:r>
      <w:bookmarkEnd w:id="123"/>
    </w:p>
    <w:p w14:paraId="5EE9272E" w14:textId="13F90F5F" w:rsidR="00962611" w:rsidRDefault="00962611" w:rsidP="00962611">
      <w:pPr>
        <w:pStyle w:val="Heading3"/>
      </w:pPr>
      <w:bookmarkStart w:id="124" w:name="_Toc193268311"/>
      <w:r>
        <w:t>Holdings</w:t>
      </w:r>
      <w:r w:rsidR="006C18C0">
        <w:t xml:space="preserve"> microservice</w:t>
      </w:r>
      <w:bookmarkEnd w:id="124"/>
    </w:p>
    <w:p w14:paraId="72BD4B82" w14:textId="11D48E88" w:rsidR="007A0E4D" w:rsidRDefault="007A0E4D" w:rsidP="0070453B">
      <w:pPr>
        <w:jc w:val="both"/>
      </w:pPr>
      <w:r>
        <w:t xml:space="preserve">The Holdings microservice is an integral part of the application architecture designed to enhance data accessibility and system efficiency. Specializing in Retail </w:t>
      </w:r>
      <w:r w:rsidR="00FE3651">
        <w:t>Deposits</w:t>
      </w:r>
      <w:r>
        <w:t>, as well as Retail Lending, this read-only service adheres to the CQRS (Command Query Responsibility Segregation) pattern. By focusing on query operations, Holdings provides high availability and low latency for data retrieval, making it ideal for scenarios where real-time updates are not critical.</w:t>
      </w:r>
    </w:p>
    <w:p w14:paraId="132DEB17" w14:textId="73677691" w:rsidR="007A0E4D" w:rsidRPr="007A0E4D" w:rsidRDefault="007A0E4D" w:rsidP="0070453B">
      <w:pPr>
        <w:jc w:val="both"/>
        <w:rPr>
          <w:b/>
          <w:bCs/>
        </w:rPr>
      </w:pPr>
      <w:r w:rsidRPr="007A0E4D">
        <w:rPr>
          <w:b/>
          <w:bCs/>
        </w:rPr>
        <w:t>Key Features</w:t>
      </w:r>
    </w:p>
    <w:p w14:paraId="63A09CBB" w14:textId="7B91F09D" w:rsidR="007A0E4D" w:rsidRDefault="007A0E4D" w:rsidP="00A55DF7">
      <w:pPr>
        <w:pStyle w:val="ListParagraph"/>
        <w:numPr>
          <w:ilvl w:val="0"/>
          <w:numId w:val="9"/>
        </w:numPr>
        <w:jc w:val="both"/>
      </w:pPr>
      <w:r>
        <w:t>Read-Only Service: Primarily serves data through queries without handling write operations.</w:t>
      </w:r>
    </w:p>
    <w:p w14:paraId="23A9A7CC" w14:textId="336D3BE6" w:rsidR="007A0E4D" w:rsidRDefault="007A0E4D" w:rsidP="00A55DF7">
      <w:pPr>
        <w:pStyle w:val="ListParagraph"/>
        <w:numPr>
          <w:ilvl w:val="0"/>
          <w:numId w:val="9"/>
        </w:numPr>
        <w:jc w:val="both"/>
      </w:pPr>
      <w:r>
        <w:t>Eventually Consistent: Ensures that the system will reflect the most recent state after a certain period, though not immediately.</w:t>
      </w:r>
    </w:p>
    <w:p w14:paraId="3E970C3C" w14:textId="0A432446" w:rsidR="007A0E4D" w:rsidRDefault="007A0E4D" w:rsidP="00A55DF7">
      <w:pPr>
        <w:pStyle w:val="ListParagraph"/>
        <w:numPr>
          <w:ilvl w:val="0"/>
          <w:numId w:val="9"/>
        </w:numPr>
        <w:jc w:val="both"/>
      </w:pPr>
      <w:r>
        <w:t>CQRS Implementation: Segregates command and query responsibilities to improve scalability and performance.</w:t>
      </w:r>
    </w:p>
    <w:p w14:paraId="4B5ED24D" w14:textId="5BF5744C" w:rsidR="007A0E4D" w:rsidRPr="007A0E4D" w:rsidRDefault="0070453B" w:rsidP="0070453B">
      <w:pPr>
        <w:jc w:val="both"/>
        <w:rPr>
          <w:b/>
          <w:bCs/>
        </w:rPr>
      </w:pPr>
      <w:r>
        <w:rPr>
          <w:b/>
          <w:bCs/>
        </w:rPr>
        <w:t>Functionality of Holdings microservice in Modular Banking</w:t>
      </w:r>
    </w:p>
    <w:p w14:paraId="0FB6B95B" w14:textId="727B81E4" w:rsidR="007A0E4D" w:rsidRDefault="007A0E4D" w:rsidP="00A55DF7">
      <w:pPr>
        <w:pStyle w:val="ListParagraph"/>
        <w:numPr>
          <w:ilvl w:val="0"/>
          <w:numId w:val="12"/>
        </w:numPr>
        <w:jc w:val="both"/>
      </w:pPr>
      <w:r>
        <w:t>Arrangement Accounts (BIAN-Aligned): Manages individual contracts or agreements between the bank and customers, such as deposit agreements or loan contracts.</w:t>
      </w:r>
    </w:p>
    <w:p w14:paraId="6FF18251" w14:textId="0249072C" w:rsidR="007A0E4D" w:rsidRDefault="007A0E4D" w:rsidP="00A55DF7">
      <w:pPr>
        <w:pStyle w:val="ListParagraph"/>
        <w:numPr>
          <w:ilvl w:val="0"/>
          <w:numId w:val="12"/>
        </w:numPr>
        <w:jc w:val="both"/>
      </w:pPr>
      <w:r>
        <w:t>Transactions List: Provides a detailed history of transactions for each arrangement or account.</w:t>
      </w:r>
    </w:p>
    <w:p w14:paraId="1F21485A" w14:textId="612F6822" w:rsidR="007A0E4D" w:rsidRDefault="007A0E4D" w:rsidP="00A55DF7">
      <w:pPr>
        <w:pStyle w:val="ListParagraph"/>
        <w:numPr>
          <w:ilvl w:val="0"/>
          <w:numId w:val="12"/>
        </w:numPr>
        <w:jc w:val="both"/>
      </w:pPr>
      <w:r>
        <w:t>Balances Management: Offers current and historical balance information for each contract.</w:t>
      </w:r>
    </w:p>
    <w:p w14:paraId="132B5436" w14:textId="52147FA7" w:rsidR="007A0E4D" w:rsidRPr="007A0E4D" w:rsidRDefault="007A0E4D" w:rsidP="0070453B">
      <w:pPr>
        <w:jc w:val="both"/>
        <w:rPr>
          <w:b/>
          <w:bCs/>
        </w:rPr>
      </w:pPr>
      <w:r w:rsidRPr="007A0E4D">
        <w:rPr>
          <w:b/>
          <w:bCs/>
        </w:rPr>
        <w:t>Operational Benefits</w:t>
      </w:r>
    </w:p>
    <w:p w14:paraId="004A480E" w14:textId="3D7C3644" w:rsidR="007A0E4D" w:rsidRDefault="007A0E4D" w:rsidP="00A55DF7">
      <w:pPr>
        <w:pStyle w:val="ListParagraph"/>
        <w:numPr>
          <w:ilvl w:val="0"/>
          <w:numId w:val="10"/>
        </w:numPr>
        <w:jc w:val="both"/>
      </w:pPr>
      <w:r>
        <w:lastRenderedPageBreak/>
        <w:t>Higher Availability: Ensures reliable data access with minimal downtime.</w:t>
      </w:r>
    </w:p>
    <w:p w14:paraId="3CBAE98C" w14:textId="20BA212E" w:rsidR="007A0E4D" w:rsidRDefault="007A0E4D" w:rsidP="00A55DF7">
      <w:pPr>
        <w:pStyle w:val="ListParagraph"/>
        <w:numPr>
          <w:ilvl w:val="0"/>
          <w:numId w:val="10"/>
        </w:numPr>
        <w:jc w:val="both"/>
      </w:pPr>
      <w:r>
        <w:t>Lower Latency: Delivers fast response times for efficient query processing.</w:t>
      </w:r>
    </w:p>
    <w:p w14:paraId="002E2266" w14:textId="4C8AF098" w:rsidR="007A0E4D" w:rsidRPr="007A0E4D" w:rsidRDefault="007A0E4D" w:rsidP="0070453B">
      <w:pPr>
        <w:jc w:val="both"/>
        <w:rPr>
          <w:b/>
          <w:bCs/>
        </w:rPr>
      </w:pPr>
      <w:r w:rsidRPr="007A0E4D">
        <w:rPr>
          <w:b/>
          <w:bCs/>
        </w:rPr>
        <w:t>Considerations and Challenges</w:t>
      </w:r>
    </w:p>
    <w:p w14:paraId="04EA5BC8" w14:textId="19BE1083" w:rsidR="007A0E4D" w:rsidRDefault="007A0E4D" w:rsidP="00A55DF7">
      <w:pPr>
        <w:pStyle w:val="ListParagraph"/>
        <w:numPr>
          <w:ilvl w:val="0"/>
          <w:numId w:val="11"/>
        </w:numPr>
        <w:jc w:val="both"/>
      </w:pPr>
      <w:r>
        <w:t>Data Consistency: Requires mechanisms to handle delays in updating data from the source of truth.</w:t>
      </w:r>
    </w:p>
    <w:p w14:paraId="2DCFA807" w14:textId="3B31A671" w:rsidR="007A0E4D" w:rsidRDefault="007A0E4D" w:rsidP="00A55DF7">
      <w:pPr>
        <w:pStyle w:val="ListParagraph"/>
        <w:numPr>
          <w:ilvl w:val="0"/>
          <w:numId w:val="11"/>
        </w:numPr>
        <w:jc w:val="both"/>
      </w:pPr>
      <w:r>
        <w:t>Error Handling: Must have strategies to detect and recover from query failures without significant user impact.</w:t>
      </w:r>
    </w:p>
    <w:p w14:paraId="126DE860" w14:textId="5C429A1C" w:rsidR="007A0E4D" w:rsidRDefault="007A0E4D" w:rsidP="00A55DF7">
      <w:pPr>
        <w:pStyle w:val="ListParagraph"/>
        <w:numPr>
          <w:ilvl w:val="0"/>
          <w:numId w:val="11"/>
        </w:numPr>
        <w:jc w:val="both"/>
      </w:pPr>
      <w:r>
        <w:t>Efficient Data Retrieval: Utilizes indexing, caching, and load balancing to optimize query performance.</w:t>
      </w:r>
    </w:p>
    <w:p w14:paraId="1D7877A4" w14:textId="77777777" w:rsidR="007A0E4D" w:rsidRPr="007A0E4D" w:rsidRDefault="007A0E4D" w:rsidP="0070453B">
      <w:pPr>
        <w:jc w:val="both"/>
        <w:rPr>
          <w:b/>
          <w:bCs/>
        </w:rPr>
      </w:pPr>
      <w:r w:rsidRPr="007A0E4D">
        <w:rPr>
          <w:b/>
          <w:bCs/>
        </w:rPr>
        <w:t>Conclusion</w:t>
      </w:r>
    </w:p>
    <w:p w14:paraId="7A7C3C84" w14:textId="319298B9" w:rsidR="00962611" w:rsidRDefault="007A0E4D" w:rsidP="0070453B">
      <w:pPr>
        <w:jc w:val="both"/>
      </w:pPr>
      <w:r>
        <w:t>The Holdings microservice is crucial for providing fast and reliable access to account-related data within a modular banking architecture. By leveraging CQRS and focusing on read operations, it supports key use cases while ensuring scalability and availability. This design contributes significantly to the overall efficiency and reliability of the banking platform.</w:t>
      </w:r>
    </w:p>
    <w:p w14:paraId="114BCEB7" w14:textId="2679B93E" w:rsidR="0096075B" w:rsidRDefault="0096075B" w:rsidP="0096075B">
      <w:pPr>
        <w:pStyle w:val="Heading3"/>
      </w:pPr>
      <w:bookmarkStart w:id="125" w:name="_Toc193268312"/>
      <w:r>
        <w:t>Party microservice</w:t>
      </w:r>
      <w:bookmarkEnd w:id="125"/>
    </w:p>
    <w:p w14:paraId="1C76265F" w14:textId="77777777" w:rsidR="006F0072" w:rsidRPr="006F0072" w:rsidRDefault="006F0072" w:rsidP="005F2A2B">
      <w:pPr>
        <w:jc w:val="both"/>
        <w:rPr>
          <w:lang w:val="en-US"/>
        </w:rPr>
      </w:pPr>
      <w:r w:rsidRPr="006F0072">
        <w:rPr>
          <w:lang w:val="en-US"/>
        </w:rPr>
        <w:t xml:space="preserve">The Party microservice is an essential component designed to manage customer and business entity information within the modular banking framework. Unlike the master data management systems that handle comprehensive customer records, the Party microservice </w:t>
      </w:r>
      <w:commentRangeStart w:id="126"/>
      <w:commentRangeStart w:id="127"/>
      <w:r w:rsidRPr="006F0072">
        <w:rPr>
          <w:lang w:val="en-US"/>
        </w:rPr>
        <w:t>focuses on specific subsets of data relevant to individual modules such as retail lending or deposits.</w:t>
      </w:r>
      <w:commentRangeEnd w:id="126"/>
      <w:r w:rsidR="00C731EB">
        <w:rPr>
          <w:rStyle w:val="CommentReference"/>
        </w:rPr>
        <w:commentReference w:id="126"/>
      </w:r>
      <w:commentRangeEnd w:id="127"/>
      <w:r w:rsidR="0059412D">
        <w:rPr>
          <w:rStyle w:val="CommentReference"/>
        </w:rPr>
        <w:commentReference w:id="127"/>
      </w:r>
    </w:p>
    <w:p w14:paraId="7BAAC434" w14:textId="150C2DA9" w:rsidR="006F0072" w:rsidRPr="00572336" w:rsidRDefault="005F2A2B" w:rsidP="005F2A2B">
      <w:pPr>
        <w:jc w:val="both"/>
        <w:rPr>
          <w:b/>
          <w:bCs/>
        </w:rPr>
      </w:pPr>
      <w:r>
        <w:rPr>
          <w:b/>
          <w:bCs/>
        </w:rPr>
        <w:t>Functionality and Benefits of Party microservice in Modular Banking</w:t>
      </w:r>
    </w:p>
    <w:p w14:paraId="6135F9D9" w14:textId="77777777" w:rsidR="006F0072" w:rsidRPr="006F0072" w:rsidRDefault="006F0072" w:rsidP="005F2A2B">
      <w:pPr>
        <w:jc w:val="both"/>
        <w:rPr>
          <w:lang w:val="en-US"/>
        </w:rPr>
      </w:pPr>
      <w:r w:rsidRPr="006F0072">
        <w:rPr>
          <w:lang w:val="en-US"/>
        </w:rPr>
        <w:t>One of its key features is its ability to provide tailored APIs that allow accessing critical customer details like IDs and ages, which are essential for functionalities such as linking accounts and assessing product eligibility. The service seamlessly integrates with the Master Data Access Layer (MDAL), ensuring real-time updates through Redis caching via MDAL events. This integration enhances efficiency by maintaining accurate and up-to-date data.</w:t>
      </w:r>
    </w:p>
    <w:p w14:paraId="53B672C4" w14:textId="61DFF3DD" w:rsidR="006F0072" w:rsidRDefault="006F0072" w:rsidP="005F2A2B">
      <w:pPr>
        <w:jc w:val="both"/>
        <w:rPr>
          <w:lang w:val="en-US"/>
        </w:rPr>
      </w:pPr>
      <w:r w:rsidRPr="006F0072">
        <w:rPr>
          <w:lang w:val="en-US"/>
        </w:rPr>
        <w:t>In the context of modular banking, the Party microservice is highly relevant as it enables modular solutions to access necessary customer information without relying on the full master data set. This setup promotes scalability and flexibility within the banking architecture.</w:t>
      </w:r>
    </w:p>
    <w:p w14:paraId="4EAE284C" w14:textId="0A0890E2" w:rsidR="005F2A2B" w:rsidRPr="005F2A2B" w:rsidRDefault="005F2A2B" w:rsidP="005F2A2B">
      <w:pPr>
        <w:jc w:val="both"/>
        <w:rPr>
          <w:b/>
          <w:bCs/>
          <w:lang w:val="en-US"/>
        </w:rPr>
      </w:pPr>
      <w:r w:rsidRPr="005F2A2B">
        <w:rPr>
          <w:b/>
          <w:bCs/>
          <w:lang w:val="en-US"/>
        </w:rPr>
        <w:t>Deployment optionality</w:t>
      </w:r>
    </w:p>
    <w:p w14:paraId="47D3540A" w14:textId="195DA5AB" w:rsidR="0096075B" w:rsidRPr="006F0072" w:rsidRDefault="006F0072" w:rsidP="005F2A2B">
      <w:pPr>
        <w:jc w:val="both"/>
        <w:rPr>
          <w:lang w:val="en-US"/>
        </w:rPr>
      </w:pPr>
      <w:r w:rsidRPr="006F0072">
        <w:rPr>
          <w:lang w:val="en-US"/>
        </w:rPr>
        <w:t>Moreover, the Party microservice offers optionality. If a bank can effectively utilize tailored APIs and manage Redis caching through MDAL events, deploying the Party microservice becomes optional. This flexibility allows banks to streamline their architecture, reducing operational complexity and overhead based on their specific needs.</w:t>
      </w:r>
    </w:p>
    <w:p w14:paraId="6DA48622" w14:textId="1857D8FA" w:rsidR="00186918" w:rsidRPr="00954F4F" w:rsidRDefault="00186918" w:rsidP="00186918">
      <w:pPr>
        <w:pStyle w:val="Heading2"/>
      </w:pPr>
      <w:bookmarkStart w:id="128" w:name="_Toc193268313"/>
      <w:r>
        <w:t>Product Design</w:t>
      </w:r>
      <w:bookmarkEnd w:id="128"/>
    </w:p>
    <w:p w14:paraId="0B166C1F" w14:textId="64330A68" w:rsidR="002F3DC5" w:rsidRDefault="00171A13" w:rsidP="00774CF6">
      <w:pPr>
        <w:spacing w:before="0" w:after="0"/>
        <w:jc w:val="both"/>
      </w:pPr>
      <w:r>
        <w:t xml:space="preserve">Product design and modification activities take place via a user interface called </w:t>
      </w:r>
      <w:del w:id="129" w:author="Stelios Makrinos" w:date="2025-03-10T11:45:00Z" w16du:dateUtc="2025-03-10T15:45:00Z">
        <w:r>
          <w:delText>Temenos Product Manager</w:delText>
        </w:r>
      </w:del>
      <w:ins w:id="130" w:author="Stelios Makrinos" w:date="2025-03-10T11:45:00Z" w16du:dateUtc="2025-03-10T15:45:00Z">
        <w:r w:rsidR="00A54786">
          <w:t>Product and Pricing Manager</w:t>
        </w:r>
      </w:ins>
      <w:r>
        <w:t xml:space="preserve">. The product configuration is stored in a microservice called </w:t>
      </w:r>
      <w:del w:id="131" w:author="Stelios Makrinos" w:date="2025-03-10T11:46:00Z" w16du:dateUtc="2025-03-10T15:46:00Z">
        <w:r w:rsidR="00924513">
          <w:delText>Temenos Product Manager</w:delText>
        </w:r>
      </w:del>
      <w:ins w:id="132" w:author="Stelios Makrinos" w:date="2025-03-10T11:46:00Z" w16du:dateUtc="2025-03-10T15:46:00Z">
        <w:r w:rsidR="00067C92">
          <w:t>Products</w:t>
        </w:r>
      </w:ins>
      <w:r w:rsidR="00924513">
        <w:t xml:space="preserve"> microservice. For more details on the product configuration please refer to section </w:t>
      </w:r>
      <w:r w:rsidR="00774CF6">
        <w:fldChar w:fldCharType="begin"/>
      </w:r>
      <w:r w:rsidR="00774CF6">
        <w:instrText xml:space="preserve"> REF _Ref188990330 \r \h  \* MERGEFORMAT </w:instrText>
      </w:r>
      <w:r w:rsidR="00774CF6">
        <w:fldChar w:fldCharType="separate"/>
      </w:r>
      <w:r w:rsidR="00774CF6">
        <w:t>3</w:t>
      </w:r>
      <w:r w:rsidR="00774CF6">
        <w:fldChar w:fldCharType="end"/>
      </w:r>
      <w:r w:rsidR="00774CF6">
        <w:t xml:space="preserve"> </w:t>
      </w:r>
      <w:r w:rsidR="00774CF6">
        <w:fldChar w:fldCharType="begin"/>
      </w:r>
      <w:r w:rsidR="00774CF6">
        <w:instrText xml:space="preserve"> REF _Ref188990345 \h  \* MERGEFORMAT </w:instrText>
      </w:r>
      <w:r w:rsidR="00774CF6">
        <w:fldChar w:fldCharType="separate"/>
      </w:r>
      <w:r w:rsidR="00774CF6">
        <w:t>Configuration and Extensions</w:t>
      </w:r>
      <w:r w:rsidR="00774CF6">
        <w:fldChar w:fldCharType="end"/>
      </w:r>
      <w:r w:rsidR="00774CF6">
        <w:t xml:space="preserve">. </w:t>
      </w:r>
      <w:r w:rsidR="005413C6">
        <w:t xml:space="preserve"> </w:t>
      </w:r>
    </w:p>
    <w:p w14:paraId="5C668B1A" w14:textId="77777777" w:rsidR="002F3DC5" w:rsidRDefault="002F3DC5" w:rsidP="00774CF6">
      <w:pPr>
        <w:spacing w:before="0" w:after="0"/>
        <w:jc w:val="both"/>
      </w:pPr>
    </w:p>
    <w:p w14:paraId="7EBEA4EC" w14:textId="5CB01300" w:rsidR="00991028" w:rsidRDefault="002F3DC5" w:rsidP="00774CF6">
      <w:pPr>
        <w:spacing w:before="0" w:after="0"/>
        <w:jc w:val="both"/>
      </w:pPr>
      <w:r>
        <w:rPr>
          <w:color w:val="FF0000"/>
        </w:rPr>
        <w:t xml:space="preserve">This part will be expanded in chapter 3 as Product Design is part of the SDLC. </w:t>
      </w:r>
      <w:r w:rsidR="00991028">
        <w:br w:type="page"/>
      </w:r>
    </w:p>
    <w:p w14:paraId="545EC460" w14:textId="6A08CD6C" w:rsidR="00991028" w:rsidRDefault="00991028" w:rsidP="00A55DF7">
      <w:pPr>
        <w:pStyle w:val="Heading1"/>
        <w:numPr>
          <w:ilvl w:val="0"/>
          <w:numId w:val="6"/>
        </w:numPr>
      </w:pPr>
      <w:bookmarkStart w:id="133" w:name="_Toc193268314"/>
      <w:r>
        <w:lastRenderedPageBreak/>
        <w:t>Deployment Architecture</w:t>
      </w:r>
      <w:bookmarkEnd w:id="133"/>
    </w:p>
    <w:p w14:paraId="4C787A0E" w14:textId="77777777" w:rsidR="002F3DC5" w:rsidRDefault="002F3DC5" w:rsidP="00991028">
      <w:pPr>
        <w:spacing w:before="0" w:after="0"/>
      </w:pPr>
    </w:p>
    <w:p w14:paraId="3D1C6DEA" w14:textId="7341B325" w:rsidR="00B55976" w:rsidRDefault="00B55976" w:rsidP="00AF608F">
      <w:pPr>
        <w:pStyle w:val="Heading2"/>
        <w:jc w:val="both"/>
      </w:pPr>
      <w:bookmarkStart w:id="134" w:name="_Toc193268315"/>
      <w:r>
        <w:t>Cloud Native Deployment</w:t>
      </w:r>
      <w:bookmarkEnd w:id="134"/>
    </w:p>
    <w:p w14:paraId="4635E5F6" w14:textId="77777777" w:rsidR="003F237A" w:rsidRPr="003F237A" w:rsidRDefault="003F237A" w:rsidP="003F237A"/>
    <w:p w14:paraId="13FA43EA" w14:textId="77777777" w:rsidR="00D12D1E" w:rsidRDefault="00D12D1E" w:rsidP="00AF608F">
      <w:pPr>
        <w:spacing w:before="0" w:after="0"/>
        <w:jc w:val="both"/>
      </w:pPr>
      <w:r>
        <w:t>Temenos modular solutions leverage a cloud-native architecture built on cutting-edge technologies, utilizing containers and microservices. Each application component is packaged into a self-contained unit through containers, ensuring efficient deployment and scalability. The microservices architecture enhances flexibility by allowing individual services to be developed, deployed, and scaled independently.</w:t>
      </w:r>
    </w:p>
    <w:p w14:paraId="030C1C16" w14:textId="77777777" w:rsidR="00D12D1E" w:rsidRDefault="00D12D1E" w:rsidP="00AF608F">
      <w:pPr>
        <w:spacing w:before="0" w:after="0"/>
        <w:jc w:val="both"/>
      </w:pPr>
    </w:p>
    <w:p w14:paraId="029E34B0" w14:textId="77777777" w:rsidR="00D12D1E" w:rsidRDefault="00D12D1E" w:rsidP="00AF608F">
      <w:pPr>
        <w:spacing w:before="0" w:after="0"/>
        <w:jc w:val="both"/>
      </w:pPr>
      <w:r>
        <w:t>This approach capitalizes on cloud-native managed services such as AWS Elastic Kubernetes Service (EKS), Azure Kubernetes Service (AKS), and OpenShift. These platforms handle significant portions of the underlying infrastructure, reducing operational burdens and enabling seamless integration with advanced cloud features.</w:t>
      </w:r>
    </w:p>
    <w:p w14:paraId="0A57FC5D" w14:textId="77777777" w:rsidR="00D12D1E" w:rsidRDefault="00D12D1E" w:rsidP="00AF608F">
      <w:pPr>
        <w:spacing w:before="0" w:after="0"/>
        <w:jc w:val="both"/>
      </w:pPr>
    </w:p>
    <w:p w14:paraId="6C793DA4" w14:textId="77777777" w:rsidR="00D12D1E" w:rsidRDefault="00D12D1E" w:rsidP="00AF608F">
      <w:pPr>
        <w:spacing w:before="0" w:after="0"/>
        <w:jc w:val="both"/>
      </w:pPr>
      <w:r>
        <w:t>The benefits of a cloud-native deployment are substantial, offering superior scalability, easier updates, and enhanced fault isolation, which align with contemporary DevOps practices. This setup is ideal for institutions aiming to stay at the forefront of technological innovation, providing access to the latest features and improvements.</w:t>
      </w:r>
    </w:p>
    <w:p w14:paraId="023EA833" w14:textId="77777777" w:rsidR="00D12D1E" w:rsidRDefault="00D12D1E" w:rsidP="00AF608F">
      <w:pPr>
        <w:spacing w:before="0" w:after="0"/>
        <w:jc w:val="both"/>
      </w:pPr>
    </w:p>
    <w:p w14:paraId="38C751EB" w14:textId="77777777" w:rsidR="00D12D1E" w:rsidRDefault="00D12D1E" w:rsidP="00AF608F">
      <w:pPr>
        <w:spacing w:before="0" w:after="0"/>
        <w:jc w:val="both"/>
      </w:pPr>
      <w:r>
        <w:t>Temenos modular solutions utilize advanced cloud-native technologies to ensure seamless deployment and efficient management. Key features include:</w:t>
      </w:r>
    </w:p>
    <w:p w14:paraId="0E2DC2D3" w14:textId="77777777" w:rsidR="00D12D1E" w:rsidRDefault="00D12D1E" w:rsidP="00AF608F">
      <w:pPr>
        <w:spacing w:before="0" w:after="0"/>
        <w:jc w:val="both"/>
      </w:pPr>
    </w:p>
    <w:p w14:paraId="519E705A" w14:textId="77777777" w:rsidR="00D12D1E" w:rsidRDefault="00D12D1E" w:rsidP="00AF608F">
      <w:pPr>
        <w:pStyle w:val="ListParagraph"/>
        <w:numPr>
          <w:ilvl w:val="0"/>
          <w:numId w:val="59"/>
        </w:numPr>
        <w:spacing w:before="0" w:after="0"/>
        <w:jc w:val="both"/>
      </w:pPr>
      <w:r>
        <w:t>Helm Charts for Deployment: Temenos modular solutions employ Helm charts, a Kubernetes package manager, to streamline the installation and management of applications on Kubernetes clusters. This tool enhances the ease and consistency of deploying applications in a cloud-native environment.</w:t>
      </w:r>
    </w:p>
    <w:p w14:paraId="4648FE38" w14:textId="77777777" w:rsidR="00D12D1E" w:rsidRDefault="00D12D1E" w:rsidP="00AF608F">
      <w:pPr>
        <w:pStyle w:val="ListParagraph"/>
        <w:numPr>
          <w:ilvl w:val="0"/>
          <w:numId w:val="59"/>
        </w:numPr>
        <w:spacing w:before="0" w:after="0"/>
        <w:jc w:val="both"/>
      </w:pPr>
      <w:r>
        <w:t>Infrastructure as Code (IaC) Automation: The platform supports automation through IaC, allowing banks to tailor deployments to their specific infrastructure needs using provided samples. This approach ensures consistency across environments and minimizes manual errors, thereby enhancing operational efficiency.</w:t>
      </w:r>
    </w:p>
    <w:p w14:paraId="794D75CB" w14:textId="77777777" w:rsidR="00D12D1E" w:rsidRDefault="00D12D1E" w:rsidP="00AF608F">
      <w:pPr>
        <w:pStyle w:val="ListParagraph"/>
        <w:numPr>
          <w:ilvl w:val="0"/>
          <w:numId w:val="59"/>
        </w:numPr>
        <w:spacing w:before="0" w:after="0"/>
        <w:jc w:val="both"/>
      </w:pPr>
      <w:r>
        <w:t>Flexibility with Service Choices: While Temenos modular solutions are designed to work with native managed services from cloud providers, they also offer the flexibility of using open-source components if preferred by the bank. This adaptability caters to varying technical expertise and infrastructure requirements among different financial institutions.</w:t>
      </w:r>
    </w:p>
    <w:p w14:paraId="068E3906" w14:textId="77777777" w:rsidR="00AF608F" w:rsidRDefault="00AF608F" w:rsidP="00AF608F">
      <w:pPr>
        <w:spacing w:before="0" w:after="0"/>
        <w:jc w:val="both"/>
      </w:pPr>
    </w:p>
    <w:p w14:paraId="0CFDB72E" w14:textId="77777777" w:rsidR="00AF608F" w:rsidRPr="00AF608F" w:rsidRDefault="00AF608F" w:rsidP="00AF608F">
      <w:pPr>
        <w:pStyle w:val="Heading2"/>
        <w:jc w:val="both"/>
        <w:rPr>
          <w:lang w:val="en-US"/>
        </w:rPr>
      </w:pPr>
      <w:bookmarkStart w:id="135" w:name="_Toc193268316"/>
      <w:r w:rsidRPr="00AF608F">
        <w:rPr>
          <w:lang w:val="en-US"/>
        </w:rPr>
        <w:t>Leveraging Infrastructure Capabilities for Temenos Modular Solutions</w:t>
      </w:r>
      <w:bookmarkEnd w:id="135"/>
    </w:p>
    <w:p w14:paraId="7C69180E" w14:textId="77777777" w:rsidR="00AF608F" w:rsidRPr="00AF608F" w:rsidRDefault="00AF608F" w:rsidP="00AF608F">
      <w:pPr>
        <w:spacing w:before="0" w:after="0"/>
        <w:jc w:val="both"/>
        <w:rPr>
          <w:lang w:val="en-US"/>
        </w:rPr>
      </w:pPr>
      <w:r w:rsidRPr="00AF608F">
        <w:rPr>
          <w:lang w:val="en-US"/>
        </w:rPr>
        <w:t xml:space="preserve"> </w:t>
      </w:r>
    </w:p>
    <w:p w14:paraId="66CCC1B3" w14:textId="77777777" w:rsidR="00AF608F" w:rsidRPr="00AF608F" w:rsidRDefault="00AF608F" w:rsidP="00AF608F">
      <w:pPr>
        <w:spacing w:before="0" w:after="0"/>
        <w:jc w:val="both"/>
        <w:rPr>
          <w:lang w:val="en-US"/>
        </w:rPr>
      </w:pPr>
      <w:r w:rsidRPr="00AF608F">
        <w:rPr>
          <w:lang w:val="en-US"/>
        </w:rPr>
        <w:t>Temenos modular solutions are designed to operate efficiently within modern cloud infrastructures, leveraging advanced technologies such as Kubernetes and various database systems to ensure high availability (HA), disaster recovery (DR), and scalability. By utilizing Kubernetes, Temenos can orchestrate containerized applications, enabling seamless deployment, scaling, and management of services. This orchestration allows for automatic load balancing and self-healing capabilities, which are crucial for maintaining uptime and performance in a dynamic environment.</w:t>
      </w:r>
    </w:p>
    <w:p w14:paraId="582FF087" w14:textId="77777777" w:rsidR="00AF608F" w:rsidRPr="00AF608F" w:rsidRDefault="00AF608F" w:rsidP="00AF608F">
      <w:pPr>
        <w:spacing w:before="0" w:after="0"/>
        <w:jc w:val="both"/>
        <w:rPr>
          <w:lang w:val="en-US"/>
        </w:rPr>
      </w:pPr>
    </w:p>
    <w:p w14:paraId="13F261C4" w14:textId="6F00C804" w:rsidR="00AF608F" w:rsidRPr="00AF608F" w:rsidRDefault="00AF608F" w:rsidP="00AF608F">
      <w:pPr>
        <w:spacing w:before="0" w:after="0"/>
        <w:jc w:val="both"/>
        <w:rPr>
          <w:lang w:val="en-US"/>
        </w:rPr>
      </w:pPr>
      <w:r w:rsidRPr="00AF608F">
        <w:rPr>
          <w:lang w:val="en-US"/>
        </w:rPr>
        <w:t>Moreover, the choice of robust database solutions, including both SQL and NoSQL options, enhances the resilience and scalability of Temenos applications. With cloud providers like AWS, Azure, and OpenShift, Temenos can take advantage of managed database services that offer automated backups, replication, and scaling features. This setup not only supports rapid response to changing workloads but also ensures that data is safeguarded against failures. Consequently, organizations can confidently rely on Temenos modular solutions to deliver financial services that are not only responsive and flexible but also secure and reliable.</w:t>
      </w:r>
    </w:p>
    <w:p w14:paraId="549D4590" w14:textId="77777777" w:rsidR="00AF608F" w:rsidRPr="00AF608F" w:rsidRDefault="00AF608F" w:rsidP="00AF608F">
      <w:pPr>
        <w:pStyle w:val="Heading3"/>
        <w:jc w:val="both"/>
        <w:rPr>
          <w:lang w:val="en-US"/>
        </w:rPr>
      </w:pPr>
      <w:bookmarkStart w:id="136" w:name="_Toc193268317"/>
      <w:r w:rsidRPr="00AF608F">
        <w:rPr>
          <w:lang w:val="en-US"/>
        </w:rPr>
        <w:t>AWS: Temenos Modular Solutions on AWS</w:t>
      </w:r>
      <w:bookmarkEnd w:id="136"/>
    </w:p>
    <w:p w14:paraId="30828958" w14:textId="77777777" w:rsidR="00AF608F" w:rsidRPr="00AF608F" w:rsidRDefault="00AF608F" w:rsidP="00AF608F">
      <w:pPr>
        <w:spacing w:before="0" w:after="0"/>
        <w:jc w:val="both"/>
        <w:rPr>
          <w:lang w:val="en-US"/>
        </w:rPr>
      </w:pPr>
      <w:r w:rsidRPr="00AF608F">
        <w:rPr>
          <w:lang w:val="en-US"/>
        </w:rPr>
        <w:t xml:space="preserve"> </w:t>
      </w:r>
    </w:p>
    <w:p w14:paraId="1ADBBB41" w14:textId="77777777" w:rsidR="00AF608F" w:rsidRPr="00AF608F" w:rsidRDefault="00AF608F" w:rsidP="00AF608F">
      <w:pPr>
        <w:spacing w:before="0" w:after="0"/>
        <w:jc w:val="both"/>
        <w:rPr>
          <w:lang w:val="en-US"/>
        </w:rPr>
      </w:pPr>
      <w:r w:rsidRPr="00AF608F">
        <w:rPr>
          <w:lang w:val="en-US"/>
        </w:rPr>
        <w:t xml:space="preserve">Temenos modular solutions on AWS utilize a variety of databases, including Amazon RDS for SQL databases and Amazon </w:t>
      </w:r>
      <w:proofErr w:type="spellStart"/>
      <w:r w:rsidRPr="00AF608F">
        <w:rPr>
          <w:lang w:val="en-US"/>
        </w:rPr>
        <w:t>DocumentDB</w:t>
      </w:r>
      <w:proofErr w:type="spellEnd"/>
      <w:r w:rsidRPr="00AF608F">
        <w:rPr>
          <w:lang w:val="en-US"/>
        </w:rPr>
        <w:t xml:space="preserve"> for NoSQL requirements. Applications are primarily deployed on Amazon Elastic Kubernetes Service (EKS). For message queuing, AWS recommends using Apache ActiveMQ 5.18, while the preferred Pub/Sub platform is Amazon Kinesis. Microservices are designed to run on Amazon ECS (Elastic Container Service) or EKS. The </w:t>
      </w:r>
      <w:r w:rsidRPr="00AF608F">
        <w:rPr>
          <w:lang w:val="en-US"/>
        </w:rPr>
        <w:lastRenderedPageBreak/>
        <w:t xml:space="preserve">SQL database for microservices can be Amazon RDS, while NoSQL options include Amazon </w:t>
      </w:r>
      <w:proofErr w:type="spellStart"/>
      <w:r w:rsidRPr="00AF608F">
        <w:rPr>
          <w:lang w:val="en-US"/>
        </w:rPr>
        <w:t>DocumentDB</w:t>
      </w:r>
      <w:proofErr w:type="spellEnd"/>
      <w:r w:rsidRPr="00AF608F">
        <w:rPr>
          <w:lang w:val="en-US"/>
        </w:rPr>
        <w:t xml:space="preserve"> or PostgreSQL.</w:t>
      </w:r>
    </w:p>
    <w:p w14:paraId="7AAB6E9F" w14:textId="77777777" w:rsidR="00AF608F" w:rsidRPr="00AF608F" w:rsidRDefault="00AF608F" w:rsidP="00AF608F">
      <w:pPr>
        <w:spacing w:before="0" w:after="0"/>
        <w:jc w:val="both"/>
        <w:rPr>
          <w:lang w:val="en-US"/>
        </w:rPr>
      </w:pPr>
    </w:p>
    <w:p w14:paraId="1DBFCAF1" w14:textId="77777777" w:rsidR="00AF608F" w:rsidRPr="00AF608F" w:rsidRDefault="00AF608F" w:rsidP="00AF608F">
      <w:pPr>
        <w:pStyle w:val="Heading3"/>
        <w:jc w:val="both"/>
        <w:rPr>
          <w:lang w:val="en-US"/>
        </w:rPr>
      </w:pPr>
      <w:bookmarkStart w:id="137" w:name="_Toc193268318"/>
      <w:r w:rsidRPr="00AF608F">
        <w:rPr>
          <w:lang w:val="en-US"/>
        </w:rPr>
        <w:t>Azure: Temenos Modular Solutions on Azure</w:t>
      </w:r>
      <w:bookmarkEnd w:id="137"/>
    </w:p>
    <w:p w14:paraId="61D938B8" w14:textId="77777777" w:rsidR="00AF608F" w:rsidRPr="00AF608F" w:rsidRDefault="00AF608F" w:rsidP="00AF608F">
      <w:pPr>
        <w:spacing w:before="0" w:after="0"/>
        <w:jc w:val="both"/>
        <w:rPr>
          <w:lang w:val="en-US"/>
        </w:rPr>
      </w:pPr>
      <w:r w:rsidRPr="00AF608F">
        <w:rPr>
          <w:lang w:val="en-US"/>
        </w:rPr>
        <w:t xml:space="preserve"> </w:t>
      </w:r>
    </w:p>
    <w:p w14:paraId="762A380F" w14:textId="2B9522F4" w:rsidR="00AF608F" w:rsidRPr="00AF608F" w:rsidRDefault="00AF608F" w:rsidP="00AF608F">
      <w:pPr>
        <w:spacing w:before="0" w:after="0"/>
        <w:jc w:val="both"/>
        <w:rPr>
          <w:lang w:val="en-US"/>
        </w:rPr>
      </w:pPr>
      <w:r w:rsidRPr="00AF608F">
        <w:rPr>
          <w:lang w:val="en-US"/>
        </w:rPr>
        <w:t>In Azure, Temenos modular solutions leverage several supported databases, including Azure SQL Database, Azure Database for PostgreSQL, and MongoDB 8.x. Applications are deployed on Azure Kubernetes Service (AKS). The recommended message queue service for Azure is Apache ActiveMQ 5.18, while Azure Event Hub serves as the preferred Pub/Sub platform. Microservices can be deployed on Azure Container Apps (ACA) or AKS. For microservices, the SQL database is Azure Database for PostgreSQL, and NoSQL database options include Azure Database for PostgreSQL (using JSONB) or MongoDB 8.x.</w:t>
      </w:r>
    </w:p>
    <w:p w14:paraId="4CB58226" w14:textId="77777777" w:rsidR="00AF608F" w:rsidRPr="00AF608F" w:rsidRDefault="00AF608F" w:rsidP="00AF608F">
      <w:pPr>
        <w:pStyle w:val="Heading3"/>
        <w:jc w:val="both"/>
        <w:rPr>
          <w:lang w:val="en-US"/>
        </w:rPr>
      </w:pPr>
      <w:bookmarkStart w:id="138" w:name="_Toc193268319"/>
      <w:r w:rsidRPr="00AF608F">
        <w:rPr>
          <w:lang w:val="en-US"/>
        </w:rPr>
        <w:t>OpenShift: Temenos Modular Solutions on OpenShift</w:t>
      </w:r>
      <w:bookmarkEnd w:id="138"/>
    </w:p>
    <w:p w14:paraId="6A4EB874" w14:textId="77777777" w:rsidR="00AF608F" w:rsidRPr="00AF608F" w:rsidRDefault="00AF608F" w:rsidP="00AF608F">
      <w:pPr>
        <w:spacing w:before="0" w:after="0"/>
        <w:jc w:val="both"/>
        <w:rPr>
          <w:lang w:val="en-US"/>
        </w:rPr>
      </w:pPr>
      <w:r w:rsidRPr="00AF608F">
        <w:rPr>
          <w:lang w:val="en-US"/>
        </w:rPr>
        <w:t xml:space="preserve"> </w:t>
      </w:r>
    </w:p>
    <w:p w14:paraId="6354EB8E" w14:textId="6907335F" w:rsidR="00AF608F" w:rsidRDefault="00AF608F" w:rsidP="00AF608F">
      <w:pPr>
        <w:spacing w:before="0" w:after="0"/>
        <w:jc w:val="both"/>
        <w:rPr>
          <w:lang w:val="en-US"/>
        </w:rPr>
      </w:pPr>
      <w:r w:rsidRPr="00AF608F">
        <w:rPr>
          <w:lang w:val="en-US"/>
        </w:rPr>
        <w:t>For OpenShift, Temenos modular solutions support a variety of databases, including Oracle 19c, MS SQL Server 2022, PostgreSQL 17, and MongoDB 8.x. Applications are deployed on OpenShift Kubernetes. The recommended message queue services are Apache ActiveMQ 5.18 or Red Hat AMQ Broker 7.12. For Pub/Sub, IBM Event Streams 11.5.x and Red Hat AMQ Streams 2.x are the preferred options. Microservices in OpenShift are deployed on OpenShift Kubernetes, with PostgreSQL 17 serving as the SQL database. For NoSQL needs, microservices can utilize PostgreSQL 17 (with JSONB) or MongoDB 8.x.</w:t>
      </w:r>
    </w:p>
    <w:p w14:paraId="36C8A169" w14:textId="77777777" w:rsidR="00AF608F" w:rsidRDefault="00AF608F" w:rsidP="00AF608F">
      <w:pPr>
        <w:spacing w:before="0" w:after="0"/>
        <w:jc w:val="both"/>
        <w:rPr>
          <w:lang w:val="en-US"/>
        </w:rPr>
      </w:pPr>
    </w:p>
    <w:p w14:paraId="706FE93F" w14:textId="510D3E43" w:rsidR="00AF608F" w:rsidRPr="00AF608F" w:rsidRDefault="00AF608F" w:rsidP="00AF608F">
      <w:pPr>
        <w:pStyle w:val="Heading2"/>
        <w:rPr>
          <w:lang w:val="en-US"/>
        </w:rPr>
      </w:pPr>
      <w:bookmarkStart w:id="139" w:name="_Toc193268320"/>
      <w:r>
        <w:rPr>
          <w:lang w:val="en-US"/>
        </w:rPr>
        <w:t>Deployment Architecture: Deposits</w:t>
      </w:r>
      <w:bookmarkEnd w:id="139"/>
    </w:p>
    <w:p w14:paraId="1CF536CC" w14:textId="77777777" w:rsidR="00B55976" w:rsidRDefault="00B55976" w:rsidP="00991028">
      <w:pPr>
        <w:spacing w:before="0" w:after="0"/>
        <w:rPr>
          <w:color w:val="FF0000"/>
        </w:rPr>
      </w:pPr>
    </w:p>
    <w:p w14:paraId="35DA3EEA" w14:textId="0B281D35" w:rsidR="002F3DC5" w:rsidRDefault="002F3DC5" w:rsidP="00991028">
      <w:pPr>
        <w:spacing w:before="0" w:after="0"/>
        <w:rPr>
          <w:color w:val="FF0000"/>
        </w:rPr>
      </w:pPr>
      <w:bookmarkStart w:id="140" w:name="OLE_LINK3"/>
      <w:r>
        <w:rPr>
          <w:color w:val="FF0000"/>
        </w:rPr>
        <w:t>This section can be written only when a full BoM and other aspects of application architecture are available.</w:t>
      </w:r>
    </w:p>
    <w:bookmarkEnd w:id="140"/>
    <w:p w14:paraId="3EE2CF80" w14:textId="77777777" w:rsidR="002F3DC5" w:rsidRDefault="002F3DC5" w:rsidP="00991028">
      <w:pPr>
        <w:spacing w:before="0" w:after="0"/>
        <w:rPr>
          <w:color w:val="FF0000"/>
        </w:rPr>
      </w:pPr>
    </w:p>
    <w:p w14:paraId="66F5C637" w14:textId="05076195" w:rsidR="00AF608F" w:rsidRPr="00AF608F" w:rsidRDefault="00AF608F" w:rsidP="00AF608F">
      <w:pPr>
        <w:pStyle w:val="Heading2"/>
        <w:rPr>
          <w:lang w:val="en-US"/>
        </w:rPr>
      </w:pPr>
      <w:bookmarkStart w:id="141" w:name="_Toc193268321"/>
      <w:r>
        <w:rPr>
          <w:lang w:val="en-US"/>
        </w:rPr>
        <w:t>Deployment Architecture: Retail Lending</w:t>
      </w:r>
      <w:bookmarkEnd w:id="141"/>
    </w:p>
    <w:p w14:paraId="7613E4A9" w14:textId="77777777" w:rsidR="00AF608F" w:rsidRDefault="00AF608F" w:rsidP="00991028">
      <w:pPr>
        <w:spacing w:before="0" w:after="0"/>
      </w:pPr>
    </w:p>
    <w:p w14:paraId="74380BA5" w14:textId="77777777" w:rsidR="00AF608F" w:rsidRDefault="00AF608F" w:rsidP="00AF608F">
      <w:pPr>
        <w:spacing w:before="0" w:after="0"/>
        <w:rPr>
          <w:color w:val="FF0000"/>
        </w:rPr>
      </w:pPr>
      <w:r>
        <w:rPr>
          <w:color w:val="FF0000"/>
        </w:rPr>
        <w:t>This section can be written only when a full BoM and other aspects of application architecture are available.</w:t>
      </w:r>
    </w:p>
    <w:p w14:paraId="697AA4E1" w14:textId="5B480C7C" w:rsidR="00991028" w:rsidRDefault="00991028" w:rsidP="00991028">
      <w:pPr>
        <w:spacing w:before="0" w:after="0"/>
      </w:pPr>
      <w:r>
        <w:br w:type="page"/>
      </w:r>
    </w:p>
    <w:p w14:paraId="6799A4D9" w14:textId="5B6DAC75" w:rsidR="00991028" w:rsidRDefault="00991028" w:rsidP="00A55DF7">
      <w:pPr>
        <w:pStyle w:val="Heading1"/>
        <w:numPr>
          <w:ilvl w:val="0"/>
          <w:numId w:val="6"/>
        </w:numPr>
      </w:pPr>
      <w:bookmarkStart w:id="142" w:name="_Ref188990267"/>
      <w:bookmarkStart w:id="143" w:name="_Ref188990269"/>
      <w:bookmarkStart w:id="144" w:name="_Ref188990280"/>
      <w:bookmarkStart w:id="145" w:name="_Ref188990330"/>
      <w:bookmarkStart w:id="146" w:name="_Ref188990345"/>
      <w:bookmarkStart w:id="147" w:name="_Toc193268322"/>
      <w:r>
        <w:lastRenderedPageBreak/>
        <w:t>Configuration and Extensions</w:t>
      </w:r>
      <w:bookmarkEnd w:id="142"/>
      <w:bookmarkEnd w:id="143"/>
      <w:bookmarkEnd w:id="144"/>
      <w:bookmarkEnd w:id="145"/>
      <w:bookmarkEnd w:id="146"/>
      <w:bookmarkEnd w:id="147"/>
    </w:p>
    <w:p w14:paraId="74923E49" w14:textId="77777777" w:rsidR="003509A4" w:rsidRDefault="003509A4" w:rsidP="00991028">
      <w:pPr>
        <w:spacing w:before="0" w:after="0"/>
      </w:pPr>
    </w:p>
    <w:p w14:paraId="7E2A1E78" w14:textId="77777777" w:rsidR="003509A4" w:rsidRDefault="003509A4" w:rsidP="003509A4">
      <w:pPr>
        <w:pStyle w:val="Heading2"/>
      </w:pPr>
      <w:bookmarkStart w:id="148" w:name="_Toc193268323"/>
      <w:r>
        <w:t>Product Configuration</w:t>
      </w:r>
      <w:bookmarkEnd w:id="148"/>
    </w:p>
    <w:p w14:paraId="162894D4" w14:textId="77777777" w:rsidR="003509A4" w:rsidRDefault="003509A4" w:rsidP="003509A4">
      <w:pPr>
        <w:pStyle w:val="Heading2"/>
      </w:pPr>
    </w:p>
    <w:p w14:paraId="0D6A1EC4" w14:textId="77777777" w:rsidR="003509A4" w:rsidRDefault="3F6F126F" w:rsidP="003509A4">
      <w:pPr>
        <w:pStyle w:val="Heading2"/>
      </w:pPr>
      <w:bookmarkStart w:id="149" w:name="_Toc193268324"/>
      <w:commentRangeStart w:id="150"/>
      <w:commentRangeStart w:id="151"/>
      <w:r>
        <w:t>Extensibility Framework</w:t>
      </w:r>
      <w:bookmarkEnd w:id="149"/>
    </w:p>
    <w:p w14:paraId="7A9E7C5D" w14:textId="42909B6E" w:rsidR="003509A4" w:rsidRDefault="00F43246" w:rsidP="00F43246">
      <w:pPr>
        <w:jc w:val="both"/>
      </w:pPr>
      <w:r w:rsidRPr="00F43246">
        <w:t>The Extensibility Framework is a crucial component of the Modular Banking Solution</w:t>
      </w:r>
      <w:r w:rsidR="00467B48">
        <w:t>s</w:t>
      </w:r>
      <w:r w:rsidRPr="00F43246">
        <w:t>, enabling developers to customize and extend Temenos solutions to meet specific business requirements. This framework allows seamless integration with various internal and external systems, facilitating faster product and service innovations</w:t>
      </w:r>
    </w:p>
    <w:p w14:paraId="293EDA49" w14:textId="3360E273" w:rsidR="004A73B6" w:rsidRDefault="004A73B6" w:rsidP="00F43246">
      <w:pPr>
        <w:jc w:val="both"/>
        <w:rPr>
          <w:b/>
          <w:bCs/>
        </w:rPr>
      </w:pPr>
      <w:r w:rsidRPr="004A73B6">
        <w:rPr>
          <w:b/>
          <w:bCs/>
        </w:rPr>
        <w:t>Key Features</w:t>
      </w:r>
    </w:p>
    <w:p w14:paraId="68499000" w14:textId="40A7ADCB" w:rsidR="004A73B6" w:rsidRPr="00E50C9D" w:rsidRDefault="004A73B6" w:rsidP="00810065">
      <w:pPr>
        <w:pStyle w:val="ListParagraph"/>
        <w:numPr>
          <w:ilvl w:val="0"/>
          <w:numId w:val="39"/>
        </w:numPr>
        <w:jc w:val="both"/>
        <w:rPr>
          <w:b/>
          <w:bCs/>
        </w:rPr>
      </w:pPr>
      <w:r w:rsidRPr="004A73B6">
        <w:rPr>
          <w:b/>
          <w:bCs/>
        </w:rPr>
        <w:t>Data Extension</w:t>
      </w:r>
      <w:r w:rsidR="00E50C9D">
        <w:rPr>
          <w:b/>
          <w:bCs/>
        </w:rPr>
        <w:t xml:space="preserve">: </w:t>
      </w:r>
      <w:r w:rsidR="00E50C9D" w:rsidRPr="00E50C9D">
        <w:t>The Extensibility Framework supports the extension of Transact data models by adding user-defined data elements (fields). These extensions are propagated to APIs and become part of the Open</w:t>
      </w:r>
      <w:r w:rsidR="00467B48">
        <w:t xml:space="preserve"> </w:t>
      </w:r>
      <w:r w:rsidR="00E50C9D" w:rsidRPr="00E50C9D">
        <w:t>API Specification as name or value pairs in the 'extension' group.</w:t>
      </w:r>
    </w:p>
    <w:p w14:paraId="0E3407EA" w14:textId="5F34557A" w:rsidR="00E50C9D" w:rsidRPr="00BB0429" w:rsidRDefault="00E50C9D" w:rsidP="00810065">
      <w:pPr>
        <w:pStyle w:val="ListParagraph"/>
        <w:numPr>
          <w:ilvl w:val="0"/>
          <w:numId w:val="39"/>
        </w:numPr>
        <w:jc w:val="both"/>
        <w:rPr>
          <w:b/>
          <w:bCs/>
        </w:rPr>
      </w:pPr>
      <w:r>
        <w:rPr>
          <w:b/>
          <w:bCs/>
        </w:rPr>
        <w:t xml:space="preserve">Data Addition: </w:t>
      </w:r>
      <w:r w:rsidR="00BB0429" w:rsidRPr="00BB0429">
        <w:t>Developers can add new tables tailored to specific business needs using JSON schemas. The Virtual Table Microservice manages these tables, defining properties like data type and lookups through Temenos Workbench. These tables are updated via generic APIs or Python scripting.</w:t>
      </w:r>
    </w:p>
    <w:p w14:paraId="6D70221D" w14:textId="5AF2B558" w:rsidR="00BB0429" w:rsidRDefault="00BB0429" w:rsidP="00810065">
      <w:pPr>
        <w:pStyle w:val="ListParagraph"/>
        <w:numPr>
          <w:ilvl w:val="0"/>
          <w:numId w:val="39"/>
        </w:numPr>
        <w:jc w:val="both"/>
      </w:pPr>
      <w:r>
        <w:rPr>
          <w:b/>
          <w:bCs/>
        </w:rPr>
        <w:t xml:space="preserve">Validation and Defaulting: </w:t>
      </w:r>
      <w:r w:rsidR="00B50D28" w:rsidRPr="00B50D28">
        <w:t>The framework offers robust validation mechanisms</w:t>
      </w:r>
      <w:r w:rsidR="00B50D28">
        <w:t xml:space="preserve"> via regular expressions for simple validations and Python scripting</w:t>
      </w:r>
      <w:r w:rsidR="00810DC4">
        <w:t xml:space="preserve"> (preprocessors)</w:t>
      </w:r>
      <w:r w:rsidR="00B50D28">
        <w:t xml:space="preserve"> for complex business rule validations.</w:t>
      </w:r>
    </w:p>
    <w:p w14:paraId="30D5D9CB" w14:textId="5B8F67BE" w:rsidR="00DE62D5" w:rsidRDefault="00810DC4" w:rsidP="00810065">
      <w:pPr>
        <w:pStyle w:val="ListParagraph"/>
        <w:numPr>
          <w:ilvl w:val="0"/>
          <w:numId w:val="39"/>
        </w:numPr>
        <w:jc w:val="both"/>
      </w:pPr>
      <w:r>
        <w:rPr>
          <w:b/>
          <w:bCs/>
        </w:rPr>
        <w:t>Response Formatting:</w:t>
      </w:r>
      <w:r>
        <w:t xml:space="preserve"> The framework offers a capability to format JSON responses to API calls via Python scripting (postprocessors). </w:t>
      </w:r>
    </w:p>
    <w:p w14:paraId="0446ADAD" w14:textId="51DD30CA" w:rsidR="0075199E" w:rsidRDefault="00E15CDF" w:rsidP="00810065">
      <w:pPr>
        <w:pStyle w:val="ListParagraph"/>
        <w:numPr>
          <w:ilvl w:val="0"/>
          <w:numId w:val="39"/>
        </w:numPr>
        <w:jc w:val="both"/>
      </w:pPr>
      <w:r>
        <w:rPr>
          <w:b/>
          <w:bCs/>
        </w:rPr>
        <w:t>Interfaces:</w:t>
      </w:r>
      <w:r>
        <w:t xml:space="preserve"> </w:t>
      </w:r>
      <w:r w:rsidR="005F4BDD" w:rsidRPr="005F4BDD">
        <w:t>The Adapter Framework Microservice, based on Apache Camel, provides out-of-the-box templates for various interface use cases:</w:t>
      </w:r>
      <w:r w:rsidR="005F4BDD">
        <w:t xml:space="preserve"> </w:t>
      </w:r>
    </w:p>
    <w:p w14:paraId="5E230828" w14:textId="277A5D3D" w:rsidR="0075199E" w:rsidRDefault="001B6992" w:rsidP="00810065">
      <w:pPr>
        <w:pStyle w:val="ListParagraph"/>
        <w:numPr>
          <w:ilvl w:val="0"/>
          <w:numId w:val="40"/>
        </w:numPr>
        <w:jc w:val="both"/>
      </w:pPr>
      <w:r>
        <w:t>Event to API &amp; API to Event</w:t>
      </w:r>
      <w:r w:rsidR="0075199E">
        <w:t>: Facilitating communication with external systems</w:t>
      </w:r>
      <w:r>
        <w:t xml:space="preserve"> via protocol transformations</w:t>
      </w:r>
    </w:p>
    <w:p w14:paraId="00FCD654" w14:textId="598FD9D5" w:rsidR="0075199E" w:rsidRDefault="0075199E" w:rsidP="00810065">
      <w:pPr>
        <w:pStyle w:val="ListParagraph"/>
        <w:numPr>
          <w:ilvl w:val="0"/>
          <w:numId w:val="40"/>
        </w:numPr>
        <w:jc w:val="both"/>
      </w:pPr>
      <w:r>
        <w:t>Simple Bulking: Efficiently handling bulk data transfers.</w:t>
      </w:r>
    </w:p>
    <w:p w14:paraId="7EB7084A" w14:textId="0E97472C" w:rsidR="0075199E" w:rsidRDefault="0075199E" w:rsidP="00810065">
      <w:pPr>
        <w:pStyle w:val="ListParagraph"/>
        <w:numPr>
          <w:ilvl w:val="0"/>
          <w:numId w:val="40"/>
        </w:numPr>
        <w:jc w:val="both"/>
      </w:pPr>
      <w:r>
        <w:t>Flat File Debulking: Processing large datasets from flat files.</w:t>
      </w:r>
    </w:p>
    <w:p w14:paraId="76F4EC17" w14:textId="1226DF8F" w:rsidR="003F16D2" w:rsidRDefault="0A0A328D" w:rsidP="00810065">
      <w:pPr>
        <w:pStyle w:val="ListParagraph"/>
        <w:numPr>
          <w:ilvl w:val="0"/>
          <w:numId w:val="40"/>
        </w:numPr>
        <w:jc w:val="both"/>
      </w:pPr>
      <w:r>
        <w:t>API Transformations: Customizing API responses to meet specific needs.</w:t>
      </w:r>
      <w:commentRangeEnd w:id="150"/>
      <w:r w:rsidR="0075199E">
        <w:rPr>
          <w:rStyle w:val="CommentReference"/>
        </w:rPr>
        <w:commentReference w:id="150"/>
      </w:r>
      <w:commentRangeEnd w:id="151"/>
      <w:r w:rsidR="008E0C7A">
        <w:rPr>
          <w:rStyle w:val="CommentReference"/>
        </w:rPr>
        <w:commentReference w:id="151"/>
      </w:r>
    </w:p>
    <w:p w14:paraId="7D9B872A" w14:textId="09B5D950" w:rsidR="003F16D2" w:rsidRDefault="003F16D2" w:rsidP="007657F2">
      <w:pPr>
        <w:pStyle w:val="Heading2"/>
      </w:pPr>
      <w:bookmarkStart w:id="152" w:name="_Toc193268325"/>
      <w:r w:rsidRPr="003F16D2">
        <w:t xml:space="preserve">Temenos </w:t>
      </w:r>
      <w:r w:rsidR="009F2F22">
        <w:t xml:space="preserve">Modular </w:t>
      </w:r>
      <w:r w:rsidRPr="003F16D2">
        <w:t>Workbench</w:t>
      </w:r>
      <w:bookmarkEnd w:id="152"/>
    </w:p>
    <w:p w14:paraId="2E6AB3D6" w14:textId="1D8D79D3" w:rsidR="000D4BFB" w:rsidRPr="000D4BFB" w:rsidRDefault="000D4BFB" w:rsidP="000D4BFB">
      <w:pPr>
        <w:jc w:val="both"/>
      </w:pPr>
      <w:r w:rsidRPr="000D4BFB">
        <w:t>In the Temenos ecosystem, the Workbench serves as the user agent for the Extensibility Framework (EF), providing essential capabilities such as importing configurations and artifacts, extending or creating new ones, and pushing these extensions back to the Core. It also integrates with the Temenos Packager for packaging and deployment. Traditionally, each service or module required a separate Workbench instance, which could become cumbersome.</w:t>
      </w:r>
    </w:p>
    <w:p w14:paraId="66E89678" w14:textId="0D23EEF4" w:rsidR="000D4BFB" w:rsidRPr="000D4BFB" w:rsidRDefault="000D4BFB" w:rsidP="000D4BFB">
      <w:pPr>
        <w:jc w:val="both"/>
      </w:pPr>
      <w:r w:rsidRPr="000D4BFB">
        <w:t>To address this inefficiency, especially in the context of Modular Banking where multiple cores exist, the Modular Workbench has been developed. This innovative solution allows a single Workbench instance to connect to multiple components through configurable profiles. These profiles enable developers to switch seamlessly between different services or modules within the same interface, eliminating the need for multiple Workbenches and enhancing productivity.</w:t>
      </w:r>
    </w:p>
    <w:p w14:paraId="76E8B3E1" w14:textId="34E2D994" w:rsidR="000D4BFB" w:rsidRPr="000D4BFB" w:rsidRDefault="000D4BFB" w:rsidP="000D4BFB">
      <w:pPr>
        <w:jc w:val="both"/>
      </w:pPr>
      <w:r w:rsidRPr="000D4BFB">
        <w:t xml:space="preserve">The benefits of this modular approach extend beyond a single UI. It simplifies workflow management by allowing easier handling of multiple configurations and updates. Collaboration among teams is also improved, as they can work more cohesively within a unified environment. The integration with the Temenos Packager ensures smooth packaging and deployment processes across multiple </w:t>
      </w:r>
      <w:r w:rsidR="00DF19B6">
        <w:t xml:space="preserve">components/modules. </w:t>
      </w:r>
    </w:p>
    <w:p w14:paraId="20A4CFEC" w14:textId="5F1D4B02" w:rsidR="000D4BFB" w:rsidRPr="000D4BFB" w:rsidRDefault="000D4BFB" w:rsidP="000D4BFB">
      <w:pPr>
        <w:jc w:val="both"/>
      </w:pPr>
      <w:r w:rsidRPr="000D4BFB">
        <w:t>While potential challenges such as managing dependencies or conflicts between modules exist, the modular approach offers significant advantages in scalability, flexibility, and efficiency. It allows banks to adapt quickly to changing requirements and deploy updates smoothly while maintaining consistency across different services or modules.</w:t>
      </w:r>
    </w:p>
    <w:p w14:paraId="4C14A2E0" w14:textId="6DC95A9C" w:rsidR="00035BBB" w:rsidRPr="003F16D2" w:rsidRDefault="000D4BFB" w:rsidP="000D4BFB">
      <w:pPr>
        <w:jc w:val="both"/>
      </w:pPr>
      <w:r w:rsidRPr="000D4BFB">
        <w:t>In summary, the Modular Workbench represents a forward-thinking solution that streamlines operations, enhances productivity, and supports the dynamic needs of Modular Banking. By leveraging configurable profiles and integrating seamlessly with essential tools like the Temenos Packager, it offers a robust framework for managing multiple components efficiently within a single interface.</w:t>
      </w:r>
    </w:p>
    <w:p w14:paraId="5BD3AE18" w14:textId="77777777" w:rsidR="00844EB9" w:rsidRDefault="003509A4" w:rsidP="003509A4">
      <w:pPr>
        <w:pStyle w:val="Heading2"/>
      </w:pPr>
      <w:bookmarkStart w:id="153" w:name="_Toc193268326"/>
      <w:r>
        <w:lastRenderedPageBreak/>
        <w:t>Business Logic Extensions using Java</w:t>
      </w:r>
      <w:bookmarkEnd w:id="153"/>
    </w:p>
    <w:p w14:paraId="530290F5" w14:textId="282A33A2" w:rsidR="00BB72F9" w:rsidRDefault="002F3DC5" w:rsidP="00BB72F9">
      <w:pPr>
        <w:rPr>
          <w:color w:val="FF0000"/>
        </w:rPr>
      </w:pPr>
      <w:r>
        <w:rPr>
          <w:color w:val="FF0000"/>
        </w:rPr>
        <w:t xml:space="preserve">We need to decide </w:t>
      </w:r>
      <w:r w:rsidR="00BB72F9">
        <w:rPr>
          <w:color w:val="FF0000"/>
        </w:rPr>
        <w:t xml:space="preserve">whether EF is </w:t>
      </w:r>
      <w:r w:rsidR="00CF13B6">
        <w:rPr>
          <w:color w:val="FF0000"/>
        </w:rPr>
        <w:t>sufficient,</w:t>
      </w:r>
      <w:r w:rsidR="00BB72F9">
        <w:rPr>
          <w:color w:val="FF0000"/>
        </w:rPr>
        <w:t xml:space="preserve"> or we have to go back to Java. Assuming that EF is what we should do is in my view completely baseless:</w:t>
      </w:r>
    </w:p>
    <w:p w14:paraId="0381E25B" w14:textId="2AF836D5" w:rsidR="00BB72F9" w:rsidRDefault="00BB72F9" w:rsidP="00810065">
      <w:pPr>
        <w:pStyle w:val="ListParagraph"/>
        <w:numPr>
          <w:ilvl w:val="0"/>
          <w:numId w:val="46"/>
        </w:numPr>
        <w:rPr>
          <w:color w:val="FF0000"/>
        </w:rPr>
      </w:pPr>
      <w:r w:rsidRPr="0088604A">
        <w:rPr>
          <w:color w:val="FF0000"/>
        </w:rPr>
        <w:t xml:space="preserve">EF has objectively failed to deliver anything except enforcing a good </w:t>
      </w:r>
      <w:proofErr w:type="spellStart"/>
      <w:r w:rsidRPr="0088604A">
        <w:rPr>
          <w:color w:val="FF0000"/>
        </w:rPr>
        <w:t>behavior</w:t>
      </w:r>
      <w:proofErr w:type="spellEnd"/>
      <w:r w:rsidRPr="0088604A">
        <w:rPr>
          <w:color w:val="FF0000"/>
        </w:rPr>
        <w:t xml:space="preserve"> around interfaces</w:t>
      </w:r>
    </w:p>
    <w:p w14:paraId="4B7A5CC5" w14:textId="4BD7AD49" w:rsidR="0088604A" w:rsidRDefault="0088604A" w:rsidP="00810065">
      <w:pPr>
        <w:pStyle w:val="ListParagraph"/>
        <w:numPr>
          <w:ilvl w:val="0"/>
          <w:numId w:val="46"/>
        </w:numPr>
        <w:rPr>
          <w:color w:val="FF0000"/>
        </w:rPr>
      </w:pPr>
      <w:r>
        <w:rPr>
          <w:color w:val="FF0000"/>
        </w:rPr>
        <w:t xml:space="preserve">Tier 1 or 2 banks may not be satisfied with light touch customizations, especially in the beginning where inevitable our offering will not be very feature rich. </w:t>
      </w:r>
    </w:p>
    <w:p w14:paraId="08E5A20D" w14:textId="06652DD5" w:rsidR="004C546E" w:rsidRDefault="004C546E" w:rsidP="00810065">
      <w:pPr>
        <w:pStyle w:val="ListParagraph"/>
        <w:numPr>
          <w:ilvl w:val="0"/>
          <w:numId w:val="46"/>
        </w:numPr>
        <w:rPr>
          <w:color w:val="FF0000"/>
        </w:rPr>
      </w:pPr>
      <w:r>
        <w:rPr>
          <w:color w:val="FF0000"/>
        </w:rPr>
        <w:t>If we do use java we must develop and updated SDK with restrictions (e.g. ban DELIVERY customizations,</w:t>
      </w:r>
      <w:r w:rsidR="0033357C">
        <w:rPr>
          <w:color w:val="FF0000"/>
        </w:rPr>
        <w:t xml:space="preserve"> restrict external API calls to 1 per routine etc.) </w:t>
      </w:r>
    </w:p>
    <w:p w14:paraId="6F9D65DC" w14:textId="5419ED4A" w:rsidR="0019609B" w:rsidRPr="004C546E" w:rsidRDefault="0019609B" w:rsidP="00810065">
      <w:pPr>
        <w:pStyle w:val="ListParagraph"/>
        <w:numPr>
          <w:ilvl w:val="0"/>
          <w:numId w:val="46"/>
        </w:numPr>
        <w:rPr>
          <w:b/>
          <w:bCs/>
          <w:color w:val="FF0000"/>
        </w:rPr>
      </w:pPr>
      <w:r w:rsidRPr="004C546E">
        <w:rPr>
          <w:b/>
          <w:bCs/>
          <w:color w:val="FF0000"/>
        </w:rPr>
        <w:t xml:space="preserve">We need to re-evaluate the entire customization/testing approach in the era of GenAI. It is likely that GenAI can solve the customization problem (building java extensions, testing, refactoring during upgrades) much better than Extensibility Framework ever did. </w:t>
      </w:r>
    </w:p>
    <w:p w14:paraId="11741203" w14:textId="527383A9" w:rsidR="00991028" w:rsidRDefault="00844EB9" w:rsidP="003509A4">
      <w:pPr>
        <w:pStyle w:val="Heading2"/>
      </w:pPr>
      <w:bookmarkStart w:id="154" w:name="_Toc193268327"/>
      <w:r>
        <w:t>Extensibility Approach for Modular Solutions</w:t>
      </w:r>
      <w:bookmarkEnd w:id="154"/>
      <w:r w:rsidR="00991028">
        <w:br w:type="page"/>
      </w:r>
    </w:p>
    <w:p w14:paraId="1FA7285A" w14:textId="72815E2C" w:rsidR="00991028" w:rsidRDefault="00991028" w:rsidP="00A55DF7">
      <w:pPr>
        <w:pStyle w:val="Heading1"/>
        <w:numPr>
          <w:ilvl w:val="0"/>
          <w:numId w:val="6"/>
        </w:numPr>
      </w:pPr>
      <w:bookmarkStart w:id="155" w:name="_Toc193268328"/>
      <w:r>
        <w:lastRenderedPageBreak/>
        <w:t>Integration Architecture</w:t>
      </w:r>
      <w:bookmarkEnd w:id="155"/>
    </w:p>
    <w:p w14:paraId="715BE723" w14:textId="77777777" w:rsidR="007E1918" w:rsidRDefault="005E59F2" w:rsidP="005E59F2">
      <w:pPr>
        <w:pStyle w:val="Heading2"/>
      </w:pPr>
      <w:bookmarkStart w:id="156" w:name="_Toc193268329"/>
      <w:r>
        <w:t>Integration Approach</w:t>
      </w:r>
      <w:bookmarkEnd w:id="156"/>
    </w:p>
    <w:p w14:paraId="097164C3" w14:textId="7640ED2C" w:rsidR="00145548" w:rsidRDefault="00145548" w:rsidP="00CD2314">
      <w:pPr>
        <w:jc w:val="both"/>
      </w:pPr>
      <w:r>
        <w:t>Temenos' modular solutions are designed to be flexible, scalable, and efficient, leveraging modern integration practices to ensure seamless communication between different components. The architecture emphasizes the use of APIs and events as primary mechanisms for interaction, ensuring that each module remains focused on its core business logic without being bogged down by integration concerns.</w:t>
      </w:r>
    </w:p>
    <w:p w14:paraId="6E73BDE4" w14:textId="513BBAFB" w:rsidR="00145548" w:rsidRPr="00145548" w:rsidRDefault="00145548" w:rsidP="00CD2314">
      <w:pPr>
        <w:jc w:val="both"/>
        <w:rPr>
          <w:b/>
          <w:bCs/>
        </w:rPr>
      </w:pPr>
      <w:r w:rsidRPr="00145548">
        <w:rPr>
          <w:b/>
          <w:bCs/>
        </w:rPr>
        <w:t>APIs and Events for Communication</w:t>
      </w:r>
    </w:p>
    <w:p w14:paraId="25EA7779" w14:textId="3398D8A9" w:rsidR="00145548" w:rsidRDefault="00145548" w:rsidP="00CD2314">
      <w:pPr>
        <w:jc w:val="both"/>
      </w:pPr>
      <w:r>
        <w:t>Temenos modular services communicate through well-defined APIs and events, which standardize interactions and reduce friction between components. APIs provide synchronous communication, allowing modules to request data or trigger actions in a direct manner. On the other hand, events enable asynchronous communication, making it possible to handle real-time data streams and decouple systems that need not interact synchronously.</w:t>
      </w:r>
    </w:p>
    <w:p w14:paraId="3134A03F" w14:textId="332A083E" w:rsidR="00145548" w:rsidRDefault="00145548" w:rsidP="00CD2314">
      <w:pPr>
        <w:jc w:val="both"/>
      </w:pPr>
      <w:r>
        <w:t>This approach ensures loose coupling between modules, which is crucial for maintaining scalability and flexibility as new services are added or existing ones are updated.</w:t>
      </w:r>
    </w:p>
    <w:p w14:paraId="1CF45BA7" w14:textId="20DA9E2A" w:rsidR="00145548" w:rsidRPr="00145548" w:rsidRDefault="00145548" w:rsidP="00CD2314">
      <w:pPr>
        <w:jc w:val="both"/>
        <w:rPr>
          <w:b/>
          <w:bCs/>
        </w:rPr>
      </w:pPr>
      <w:r w:rsidRPr="00145548">
        <w:rPr>
          <w:b/>
          <w:bCs/>
        </w:rPr>
        <w:t>Externalization of Integration Logic</w:t>
      </w:r>
    </w:p>
    <w:p w14:paraId="1942440E" w14:textId="7321F3EF" w:rsidR="00145548" w:rsidRDefault="00145548" w:rsidP="00CD2314">
      <w:pPr>
        <w:jc w:val="both"/>
      </w:pPr>
      <w:r>
        <w:t>To maintain clarity and prevent the core business logic from being diluted by integration concerns, Temenos enforces a strict policy against embedding integration logic within modular services. Instead, all integration-related code and configurations must be explicitly externalized. This separation ensures that each module remains focused on its primary responsibilities, enhancing maintainability and scalability.</w:t>
      </w:r>
    </w:p>
    <w:p w14:paraId="22785E49" w14:textId="20C49903" w:rsidR="00145548" w:rsidRPr="00145548" w:rsidRDefault="00145548" w:rsidP="00CD2314">
      <w:pPr>
        <w:jc w:val="both"/>
        <w:rPr>
          <w:b/>
          <w:bCs/>
        </w:rPr>
      </w:pPr>
      <w:r w:rsidRPr="00145548">
        <w:rPr>
          <w:b/>
          <w:bCs/>
        </w:rPr>
        <w:t>Locations for Externalized Integration Logic</w:t>
      </w:r>
    </w:p>
    <w:p w14:paraId="04F16CAA" w14:textId="6E81D54C" w:rsidR="00145548" w:rsidRDefault="00145548" w:rsidP="00CD2314">
      <w:pPr>
        <w:jc w:val="both"/>
      </w:pPr>
      <w:r>
        <w:t>There are three primary locations where integration logic can reside:</w:t>
      </w:r>
    </w:p>
    <w:p w14:paraId="3CE27A9E" w14:textId="6E8ED939" w:rsidR="00145548" w:rsidRDefault="00145548" w:rsidP="00CD2314">
      <w:pPr>
        <w:pStyle w:val="ListParagraph"/>
        <w:numPr>
          <w:ilvl w:val="0"/>
          <w:numId w:val="24"/>
        </w:numPr>
        <w:jc w:val="both"/>
      </w:pPr>
      <w:r>
        <w:t xml:space="preserve">Temenos Extensibility Framework: The extensibility framework serves as a central hub for extending and customizing Temenos solutions. It provides a set of tools and interfaces that allow developers to extend functionality without modifying the core modules. </w:t>
      </w:r>
    </w:p>
    <w:p w14:paraId="5786D677" w14:textId="09A32C1A" w:rsidR="00145548" w:rsidRDefault="00145548" w:rsidP="00CD2314">
      <w:pPr>
        <w:pStyle w:val="ListParagraph"/>
        <w:numPr>
          <w:ilvl w:val="0"/>
          <w:numId w:val="24"/>
        </w:numPr>
        <w:jc w:val="both"/>
      </w:pPr>
      <w:r>
        <w:t>Industry Standard Middleware: Many banks already have established integration platforms such as iPaaS (Integration Platform as a Service), ESB (Enterprise Service Bus), or custom in-house middleware. Temenos' modular services can seamlessly integrate with these existing systems, allowing for a gradual transition to the new architecture while leveraging current investments.</w:t>
      </w:r>
    </w:p>
    <w:p w14:paraId="6ADE6F9D" w14:textId="53DF893B" w:rsidR="00145548" w:rsidRDefault="00145548" w:rsidP="00CD2314">
      <w:pPr>
        <w:pStyle w:val="ListParagraph"/>
        <w:numPr>
          <w:ilvl w:val="0"/>
          <w:numId w:val="24"/>
        </w:numPr>
        <w:jc w:val="both"/>
      </w:pPr>
      <w:r>
        <w:t>Custom Microservices (Adapters): For scenarios where no suitable middleware exists, custom microservices can act as adapters. These custom services abstract integration logic, enabling seamless communication between Temenos modules and external systems. This approach is particularly useful in highly customized environments or when integrating with legacy systems that do not support modern APIs.</w:t>
      </w:r>
    </w:p>
    <w:p w14:paraId="54C68A4A" w14:textId="6669E03A" w:rsidR="00145548" w:rsidRPr="00145548" w:rsidRDefault="00145548" w:rsidP="00CD2314">
      <w:pPr>
        <w:jc w:val="both"/>
        <w:rPr>
          <w:b/>
          <w:bCs/>
        </w:rPr>
      </w:pPr>
      <w:r w:rsidRPr="00145548">
        <w:rPr>
          <w:b/>
          <w:bCs/>
        </w:rPr>
        <w:t>Benefits of the Integration A</w:t>
      </w:r>
      <w:r w:rsidR="009E655B">
        <w:rPr>
          <w:b/>
          <w:bCs/>
        </w:rPr>
        <w:t>pproach</w:t>
      </w:r>
    </w:p>
    <w:p w14:paraId="5FB413EB" w14:textId="21CEDE1C" w:rsidR="00145548" w:rsidRDefault="00145548" w:rsidP="00CD2314">
      <w:pPr>
        <w:pStyle w:val="ListParagraph"/>
        <w:numPr>
          <w:ilvl w:val="0"/>
          <w:numId w:val="25"/>
        </w:numPr>
        <w:jc w:val="both"/>
      </w:pPr>
      <w:r>
        <w:t>Decoupling Business Logic from Integration: By externalizing integration logic, each module remains focused on its primary business responsibilities, ensuring cleaner codebases and easier maintenance.</w:t>
      </w:r>
    </w:p>
    <w:p w14:paraId="1A6D12D0" w14:textId="5C6AB084" w:rsidR="00145548" w:rsidRDefault="00145548" w:rsidP="00CD2314">
      <w:pPr>
        <w:pStyle w:val="ListParagraph"/>
        <w:numPr>
          <w:ilvl w:val="0"/>
          <w:numId w:val="25"/>
        </w:numPr>
        <w:jc w:val="both"/>
      </w:pPr>
      <w:r>
        <w:t>Support for Existing Middleware: The architecture accommodates a wide range of integration tools, allowing banks to leverage their existing investments in middleware and reducing the learning curve for transitioning to Temenos solutions.</w:t>
      </w:r>
    </w:p>
    <w:p w14:paraId="65777360" w14:textId="71C548BC" w:rsidR="00145548" w:rsidRDefault="00145548" w:rsidP="00CD2314">
      <w:pPr>
        <w:pStyle w:val="ListParagraph"/>
        <w:numPr>
          <w:ilvl w:val="0"/>
          <w:numId w:val="25"/>
        </w:numPr>
        <w:jc w:val="both"/>
      </w:pPr>
      <w:r>
        <w:t>Customizability and Flexibility: The option to use custom microservices provides the necessary flexibility to handle unique integration requirements, ensuring that Temenos' modular solutions can adapt to diverse banking environments.</w:t>
      </w:r>
    </w:p>
    <w:p w14:paraId="2B8D7CA3" w14:textId="6C20F239" w:rsidR="00145548" w:rsidRPr="00145548" w:rsidRDefault="00145548" w:rsidP="00CD2314">
      <w:pPr>
        <w:jc w:val="both"/>
        <w:rPr>
          <w:b/>
          <w:bCs/>
        </w:rPr>
      </w:pPr>
      <w:r w:rsidRPr="00145548">
        <w:rPr>
          <w:b/>
          <w:bCs/>
        </w:rPr>
        <w:t>Conclusion</w:t>
      </w:r>
    </w:p>
    <w:p w14:paraId="2B082EC9" w14:textId="7F55372C" w:rsidR="00145548" w:rsidRDefault="00145548" w:rsidP="00CD2314">
      <w:pPr>
        <w:jc w:val="both"/>
      </w:pPr>
      <w:r>
        <w:t>Temenos' integration architecture is designed to be robust, scalable, and adaptable, supporting a variety of integration scenarios through APIs, events, and externalized logic. By strictly separating business logic from integration concerns and providing multiple avenues for integrating with existing systems or custom solutions, Temenos ensures that its modular services remain efficient and relevant in dynamic banking environments.</w:t>
      </w:r>
    </w:p>
    <w:p w14:paraId="5EC417B7" w14:textId="77777777" w:rsidR="0068756F" w:rsidRDefault="00145548" w:rsidP="00CD2314">
      <w:pPr>
        <w:jc w:val="both"/>
      </w:pPr>
      <w:r>
        <w:t>This architecture not only enhances the functionality of Temenos' solutions but also positions them as a future-proof investment for financial institutions looking to stay competitive in an ever-evolving market.</w:t>
      </w:r>
    </w:p>
    <w:p w14:paraId="493216E9" w14:textId="77777777" w:rsidR="0068756F" w:rsidRDefault="0068756F" w:rsidP="00CD2314">
      <w:pPr>
        <w:jc w:val="both"/>
      </w:pPr>
    </w:p>
    <w:p w14:paraId="31D5BA05" w14:textId="77777777" w:rsidR="0068756F" w:rsidRDefault="0068756F" w:rsidP="0068756F">
      <w:pPr>
        <w:pStyle w:val="Heading2"/>
      </w:pPr>
      <w:bookmarkStart w:id="157" w:name="_Toc193268330"/>
      <w:r>
        <w:lastRenderedPageBreak/>
        <w:t>Modular Banking APIs</w:t>
      </w:r>
      <w:bookmarkEnd w:id="157"/>
    </w:p>
    <w:p w14:paraId="51A11AAA" w14:textId="77777777" w:rsidR="00EF63D6" w:rsidRDefault="00EF63D6" w:rsidP="00EF63D6">
      <w:pPr>
        <w:spacing w:before="0" w:after="0"/>
      </w:pPr>
      <w:r>
        <w:t>In the realm of modern banking technology, Modular Banking APIs represent a cutting-edge solution designed with an "API first" approach, ensuring accessibility and usability from the outset. These APIs adhere to the REST architectural style, utilizing JSON payloads for data interchange, which enhances readability and ease of parsing.</w:t>
      </w:r>
    </w:p>
    <w:p w14:paraId="2C88BFFB" w14:textId="77777777" w:rsidR="00EF63D6" w:rsidRDefault="00EF63D6" w:rsidP="00EF63D6">
      <w:pPr>
        <w:spacing w:before="0" w:after="0"/>
      </w:pPr>
    </w:p>
    <w:p w14:paraId="1539B9F5" w14:textId="77777777" w:rsidR="00EF63D6" w:rsidRDefault="00EF63D6" w:rsidP="00EF63D6">
      <w:pPr>
        <w:spacing w:before="0" w:after="0"/>
      </w:pPr>
      <w:r>
        <w:t>These APIs are organized around specific product definitions, such as savings accounts or loans, each having its own set tailored to manage their lifecycle processes. This includes creation, management, and other essential operations. Beyond product-specific functionalities, the APIs also encompass core financial operations like balances, transactions, and authorizations, catering to retail deposits, accounts, and lending solutions.</w:t>
      </w:r>
    </w:p>
    <w:p w14:paraId="629FA134" w14:textId="77777777" w:rsidR="00EF63D6" w:rsidRDefault="00EF63D6" w:rsidP="00EF63D6">
      <w:pPr>
        <w:spacing w:before="0" w:after="0"/>
      </w:pPr>
    </w:p>
    <w:p w14:paraId="20F82062" w14:textId="77777777" w:rsidR="00EF63D6" w:rsidRDefault="00EF63D6" w:rsidP="00EF63D6">
      <w:pPr>
        <w:spacing w:before="0" w:after="0"/>
      </w:pPr>
      <w:r>
        <w:t>Deployed independently from underlying business logic components, these Modular Banking APIs operate with versatility. Their design ensures they are agnostic of the specific banking system they interface with, allowing seamless integration with both modular solutions and larger core banking systems offered by Temenos. This flexibility makes them a robust choice for diverse financial operations, ensuring compatibility across different technological landscapes.</w:t>
      </w:r>
    </w:p>
    <w:p w14:paraId="69FF16EE" w14:textId="77777777" w:rsidR="00EF63D6" w:rsidRDefault="00EF63D6" w:rsidP="00EF63D6">
      <w:pPr>
        <w:spacing w:before="0" w:after="0"/>
      </w:pPr>
    </w:p>
    <w:p w14:paraId="7A1FA5AA" w14:textId="77777777" w:rsidR="00EF63D6" w:rsidRDefault="00EF63D6" w:rsidP="00EF63D6">
      <w:pPr>
        <w:spacing w:before="0" w:after="0"/>
      </w:pPr>
      <w:r>
        <w:t>In summary, Modular Banking APIs offer a powerful, adaptable, and efficient means of managing various financial products and services, providing banks with the tools they need to stay competitive in an ever-evolving market.</w:t>
      </w:r>
    </w:p>
    <w:p w14:paraId="2B23589B" w14:textId="77777777" w:rsidR="00EF63D6" w:rsidRDefault="00EF63D6" w:rsidP="00EF63D6">
      <w:pPr>
        <w:spacing w:before="0" w:after="0"/>
      </w:pPr>
    </w:p>
    <w:p w14:paraId="060AF0BA" w14:textId="3E23AEEE" w:rsidR="00EF63D6" w:rsidRDefault="00DF678E" w:rsidP="00DF678E">
      <w:pPr>
        <w:pStyle w:val="Heading3"/>
      </w:pPr>
      <w:bookmarkStart w:id="158" w:name="_Toc193268331"/>
      <w:r>
        <w:t xml:space="preserve">APIs for </w:t>
      </w:r>
      <w:r w:rsidR="00FE3651">
        <w:t>Deposits</w:t>
      </w:r>
      <w:bookmarkEnd w:id="158"/>
    </w:p>
    <w:p w14:paraId="1DA103BF" w14:textId="77777777" w:rsidR="00DF678E" w:rsidRDefault="00DF678E" w:rsidP="00DF678E"/>
    <w:p w14:paraId="7E774CFE" w14:textId="2A000F7F" w:rsidR="00DF678E" w:rsidRPr="00DF678E" w:rsidRDefault="00DF678E" w:rsidP="00DF678E">
      <w:pPr>
        <w:pStyle w:val="Heading3"/>
      </w:pPr>
      <w:bookmarkStart w:id="159" w:name="_Toc193268332"/>
      <w:r>
        <w:t>APIs for Retail Lending</w:t>
      </w:r>
      <w:bookmarkEnd w:id="159"/>
    </w:p>
    <w:p w14:paraId="21B1C2F3" w14:textId="77777777" w:rsidR="0068756F" w:rsidRDefault="0068756F">
      <w:pPr>
        <w:spacing w:before="0" w:after="0"/>
        <w:rPr>
          <w:rFonts w:cs="Arial Bold"/>
          <w:b/>
          <w:bCs/>
          <w:iCs/>
          <w:color w:val="F08261" w:themeColor="text2"/>
          <w:sz w:val="28"/>
          <w:szCs w:val="28"/>
        </w:rPr>
      </w:pPr>
      <w:r>
        <w:br w:type="page"/>
      </w:r>
    </w:p>
    <w:p w14:paraId="51E95074" w14:textId="77777777" w:rsidR="00A31874" w:rsidRDefault="0068756F" w:rsidP="0068756F">
      <w:pPr>
        <w:pStyle w:val="Heading2"/>
      </w:pPr>
      <w:bookmarkStart w:id="160" w:name="_Toc193268333"/>
      <w:r>
        <w:lastRenderedPageBreak/>
        <w:t>Modular Banking Events</w:t>
      </w:r>
      <w:bookmarkEnd w:id="160"/>
    </w:p>
    <w:p w14:paraId="0BF32802" w14:textId="77777777" w:rsidR="00065CFA" w:rsidRDefault="00065CFA">
      <w:pPr>
        <w:spacing w:before="0" w:after="0"/>
      </w:pPr>
    </w:p>
    <w:p w14:paraId="6723DFD6" w14:textId="1EF05049" w:rsidR="0033357C" w:rsidRDefault="21D4AED8">
      <w:pPr>
        <w:spacing w:before="0" w:after="0"/>
        <w:rPr>
          <w:color w:val="FF0000"/>
        </w:rPr>
      </w:pPr>
      <w:r w:rsidRPr="4414707A">
        <w:rPr>
          <w:color w:val="FF0000"/>
        </w:rPr>
        <w:t>Our Business events need to match in terms of data structure to the APIs. This means we must refactor all our first class business events</w:t>
      </w:r>
      <w:r w:rsidR="1F8B0B26" w:rsidRPr="4414707A">
        <w:rPr>
          <w:color w:val="FF0000"/>
        </w:rPr>
        <w:t xml:space="preserve"> to align with the new APIs. This may be a significant amount of work.</w:t>
      </w:r>
      <w:commentRangeStart w:id="161"/>
      <w:commentRangeEnd w:id="161"/>
      <w:r w:rsidR="0033357C">
        <w:rPr>
          <w:rStyle w:val="CommentReference"/>
        </w:rPr>
        <w:commentReference w:id="161"/>
      </w:r>
    </w:p>
    <w:p w14:paraId="5FD31498" w14:textId="77777777" w:rsidR="00F91C1F" w:rsidRDefault="00F91C1F">
      <w:pPr>
        <w:spacing w:before="0" w:after="0"/>
        <w:rPr>
          <w:color w:val="FF0000"/>
        </w:rPr>
      </w:pPr>
    </w:p>
    <w:p w14:paraId="40A733A3" w14:textId="074241D9" w:rsidR="00F91C1F" w:rsidRDefault="00F91C1F">
      <w:pPr>
        <w:spacing w:before="0" w:after="0"/>
        <w:rPr>
          <w:color w:val="FF0000"/>
        </w:rPr>
      </w:pPr>
      <w:r>
        <w:rPr>
          <w:color w:val="FF0000"/>
        </w:rPr>
        <w:t xml:space="preserve">Due to business events not being customizable, we must include currently Data Events capability to easily cover any gaps. </w:t>
      </w:r>
    </w:p>
    <w:p w14:paraId="78DACC2D" w14:textId="77777777" w:rsidR="00F91C1F" w:rsidRPr="0033357C" w:rsidRDefault="00F91C1F">
      <w:pPr>
        <w:spacing w:before="0" w:after="0"/>
        <w:rPr>
          <w:color w:val="FF0000"/>
        </w:rPr>
      </w:pPr>
    </w:p>
    <w:p w14:paraId="0A528EF3" w14:textId="4679DBB7" w:rsidR="00065CFA" w:rsidRDefault="00065CFA" w:rsidP="00065CFA">
      <w:pPr>
        <w:pStyle w:val="Heading3"/>
      </w:pPr>
      <w:bookmarkStart w:id="162" w:name="_Toc193268334"/>
      <w:r>
        <w:t xml:space="preserve">Events for </w:t>
      </w:r>
      <w:r w:rsidR="00FE3651">
        <w:t>Deposits</w:t>
      </w:r>
      <w:bookmarkEnd w:id="162"/>
    </w:p>
    <w:p w14:paraId="1C42B8ED" w14:textId="77777777" w:rsidR="00065CFA" w:rsidRDefault="00065CFA" w:rsidP="00065CFA"/>
    <w:p w14:paraId="46BD1BDD" w14:textId="5CD59F7F" w:rsidR="00065CFA" w:rsidRPr="00DF678E" w:rsidRDefault="00065CFA" w:rsidP="00065CFA">
      <w:pPr>
        <w:pStyle w:val="Heading3"/>
      </w:pPr>
      <w:bookmarkStart w:id="163" w:name="_Toc193268335"/>
      <w:r>
        <w:t>Events for Retail Lending</w:t>
      </w:r>
      <w:bookmarkEnd w:id="163"/>
    </w:p>
    <w:p w14:paraId="344375EE" w14:textId="046759F8" w:rsidR="00A31874" w:rsidRDefault="00A31874">
      <w:pPr>
        <w:spacing w:before="0" w:after="0"/>
        <w:rPr>
          <w:rFonts w:cs="Arial Bold"/>
          <w:b/>
          <w:bCs/>
          <w:iCs/>
          <w:color w:val="F08261" w:themeColor="text2"/>
          <w:sz w:val="28"/>
          <w:szCs w:val="28"/>
        </w:rPr>
      </w:pPr>
      <w:r>
        <w:br w:type="page"/>
      </w:r>
    </w:p>
    <w:p w14:paraId="3F139E18" w14:textId="77777777" w:rsidR="00CA79EB" w:rsidRDefault="00265CA6" w:rsidP="0068756F">
      <w:pPr>
        <w:pStyle w:val="Heading2"/>
      </w:pPr>
      <w:bookmarkStart w:id="164" w:name="_Toc193268336"/>
      <w:r>
        <w:lastRenderedPageBreak/>
        <w:t>Exporting Data</w:t>
      </w:r>
      <w:bookmarkEnd w:id="164"/>
      <w:r w:rsidR="00A31874">
        <w:t xml:space="preserve"> </w:t>
      </w:r>
    </w:p>
    <w:p w14:paraId="33B3C428" w14:textId="77777777" w:rsidR="00F37EBB" w:rsidRDefault="00F37EBB">
      <w:pPr>
        <w:spacing w:before="0" w:after="0"/>
        <w:rPr>
          <w:color w:val="FF0000"/>
        </w:rPr>
      </w:pPr>
    </w:p>
    <w:p w14:paraId="21F8A24D" w14:textId="77777777" w:rsidR="00240DD0" w:rsidRDefault="00F37EBB">
      <w:pPr>
        <w:spacing w:before="0" w:after="0"/>
        <w:rPr>
          <w:color w:val="FF0000"/>
        </w:rPr>
      </w:pPr>
      <w:r>
        <w:rPr>
          <w:color w:val="FF0000"/>
        </w:rPr>
        <w:t xml:space="preserve">Using raw Events as the foundation of exporting data may not be sufficient. </w:t>
      </w:r>
      <w:r w:rsidR="00240DD0">
        <w:rPr>
          <w:color w:val="FF0000"/>
        </w:rPr>
        <w:t xml:space="preserve">While technically possible, it will greatly add to the project duration. </w:t>
      </w:r>
    </w:p>
    <w:p w14:paraId="51F098F8" w14:textId="77777777" w:rsidR="00240DD0" w:rsidRDefault="00240DD0">
      <w:pPr>
        <w:spacing w:before="0" w:after="0"/>
        <w:rPr>
          <w:color w:val="FF0000"/>
        </w:rPr>
      </w:pPr>
    </w:p>
    <w:p w14:paraId="40830558" w14:textId="77777777" w:rsidR="00240DD0" w:rsidRDefault="00240DD0">
      <w:pPr>
        <w:spacing w:before="0" w:after="0"/>
        <w:rPr>
          <w:color w:val="FF0000"/>
        </w:rPr>
      </w:pPr>
      <w:r>
        <w:rPr>
          <w:color w:val="FF0000"/>
        </w:rPr>
        <w:t>Using Data Hub is not a feasible option</w:t>
      </w:r>
    </w:p>
    <w:p w14:paraId="6F55EB0D" w14:textId="77777777" w:rsidR="00240DD0" w:rsidRDefault="00240DD0">
      <w:pPr>
        <w:spacing w:before="0" w:after="0"/>
        <w:rPr>
          <w:color w:val="FF0000"/>
        </w:rPr>
      </w:pPr>
    </w:p>
    <w:p w14:paraId="440AA2E1" w14:textId="77777777" w:rsidR="00754A34" w:rsidRDefault="00240DD0">
      <w:pPr>
        <w:spacing w:before="0" w:after="0"/>
        <w:rPr>
          <w:color w:val="FF0000"/>
        </w:rPr>
      </w:pPr>
      <w:r>
        <w:rPr>
          <w:color w:val="FF0000"/>
        </w:rPr>
        <w:t xml:space="preserve">We likely need a “Data Product” </w:t>
      </w:r>
      <w:r w:rsidR="00BA1012">
        <w:rPr>
          <w:color w:val="FF0000"/>
        </w:rPr>
        <w:t xml:space="preserve">as a new component, in line with some of the latest trends around Data Mesh. This should be tailored to each modular solution. </w:t>
      </w:r>
    </w:p>
    <w:p w14:paraId="08E2DA4D" w14:textId="77777777" w:rsidR="00754A34" w:rsidRDefault="00754A34">
      <w:pPr>
        <w:spacing w:before="0" w:after="0"/>
        <w:rPr>
          <w:color w:val="FF0000"/>
        </w:rPr>
      </w:pPr>
    </w:p>
    <w:p w14:paraId="43CA267E" w14:textId="1759FCF5" w:rsidR="00CA79EB" w:rsidRDefault="00CA79EB">
      <w:pPr>
        <w:spacing w:before="0" w:after="0"/>
        <w:rPr>
          <w:rFonts w:cs="Arial Bold"/>
          <w:b/>
          <w:bCs/>
          <w:iCs/>
          <w:color w:val="F08261" w:themeColor="text2"/>
          <w:sz w:val="28"/>
          <w:szCs w:val="28"/>
        </w:rPr>
      </w:pPr>
      <w:r>
        <w:br w:type="page"/>
      </w:r>
    </w:p>
    <w:p w14:paraId="579B3D10" w14:textId="77777777" w:rsidR="00190F25" w:rsidRDefault="161E841C" w:rsidP="0068756F">
      <w:pPr>
        <w:pStyle w:val="Heading2"/>
      </w:pPr>
      <w:bookmarkStart w:id="165" w:name="_Toc193268337"/>
      <w:commentRangeStart w:id="166"/>
      <w:commentRangeStart w:id="167"/>
      <w:r>
        <w:lastRenderedPageBreak/>
        <w:t xml:space="preserve">Country specific variants of APIs and Events </w:t>
      </w:r>
      <w:commentRangeEnd w:id="166"/>
      <w:r w:rsidR="00CA79EB">
        <w:rPr>
          <w:rStyle w:val="CommentReference"/>
        </w:rPr>
        <w:commentReference w:id="166"/>
      </w:r>
      <w:bookmarkEnd w:id="165"/>
    </w:p>
    <w:p w14:paraId="118A40AC" w14:textId="77777777" w:rsidR="00DE0A4D" w:rsidRDefault="00DE0A4D">
      <w:pPr>
        <w:spacing w:before="0" w:after="0"/>
        <w:rPr>
          <w:color w:val="FF0000"/>
        </w:rPr>
      </w:pPr>
    </w:p>
    <w:p w14:paraId="2242FF95" w14:textId="77777777" w:rsidR="00DE0A4D" w:rsidRDefault="00DE0A4D">
      <w:pPr>
        <w:spacing w:before="0" w:after="0"/>
        <w:rPr>
          <w:color w:val="FF0000"/>
        </w:rPr>
      </w:pPr>
      <w:r>
        <w:rPr>
          <w:color w:val="FF0000"/>
        </w:rPr>
        <w:t>We need a strategy for implementing country specific variants (also business logic when required)</w:t>
      </w:r>
    </w:p>
    <w:p w14:paraId="7C261D92" w14:textId="77777777" w:rsidR="00DE0A4D" w:rsidRDefault="00DE0A4D">
      <w:pPr>
        <w:spacing w:before="0" w:after="0"/>
        <w:rPr>
          <w:color w:val="FF0000"/>
        </w:rPr>
      </w:pPr>
    </w:p>
    <w:p w14:paraId="02523653" w14:textId="77777777" w:rsidR="00DE0A4D" w:rsidRDefault="00DE0A4D" w:rsidP="00DE0A4D">
      <w:pPr>
        <w:spacing w:before="0" w:after="0"/>
        <w:rPr>
          <w:color w:val="FF0000"/>
        </w:rPr>
      </w:pPr>
      <w:r>
        <w:rPr>
          <w:color w:val="FF0000"/>
        </w:rPr>
        <w:t>We cannot simply copy existing CMB functionality into the modular solutions because:</w:t>
      </w:r>
    </w:p>
    <w:p w14:paraId="6AB269B1" w14:textId="77777777" w:rsidR="00DE0A4D" w:rsidRDefault="00DE0A4D" w:rsidP="00810065">
      <w:pPr>
        <w:pStyle w:val="ListParagraph"/>
        <w:numPr>
          <w:ilvl w:val="0"/>
          <w:numId w:val="47"/>
        </w:numPr>
        <w:spacing w:before="0" w:after="0"/>
        <w:rPr>
          <w:color w:val="FF0000"/>
        </w:rPr>
      </w:pPr>
      <w:r w:rsidRPr="00DE0A4D">
        <w:rPr>
          <w:color w:val="FF0000"/>
        </w:rPr>
        <w:t>Each</w:t>
      </w:r>
      <w:r>
        <w:rPr>
          <w:color w:val="FF0000"/>
        </w:rPr>
        <w:t xml:space="preserve"> modular solution may have a very small country level footprint</w:t>
      </w:r>
    </w:p>
    <w:p w14:paraId="7D0F7D6A" w14:textId="77777777" w:rsidR="00DE0A4D" w:rsidRDefault="00DE0A4D" w:rsidP="00810065">
      <w:pPr>
        <w:pStyle w:val="ListParagraph"/>
        <w:numPr>
          <w:ilvl w:val="0"/>
          <w:numId w:val="47"/>
        </w:numPr>
        <w:spacing w:before="0" w:after="0"/>
        <w:rPr>
          <w:color w:val="FF0000"/>
        </w:rPr>
      </w:pPr>
      <w:r>
        <w:rPr>
          <w:color w:val="FF0000"/>
        </w:rPr>
        <w:t xml:space="preserve">Existing implementations may rely on dependencies that are no longer true (e.g. there might not be sub-ledger in Lending, so existing Transact implementations that use sub-ledger features won’t work). </w:t>
      </w:r>
    </w:p>
    <w:p w14:paraId="1E53F98B" w14:textId="1DAD1977" w:rsidR="00190F25" w:rsidRPr="00DE0A4D" w:rsidRDefault="079D7CC2" w:rsidP="00810065">
      <w:pPr>
        <w:pStyle w:val="ListParagraph"/>
        <w:numPr>
          <w:ilvl w:val="0"/>
          <w:numId w:val="47"/>
        </w:numPr>
        <w:spacing w:before="0" w:after="0"/>
        <w:rPr>
          <w:color w:val="FF0000"/>
        </w:rPr>
      </w:pPr>
      <w:r w:rsidRPr="16861D4B">
        <w:rPr>
          <w:color w:val="FF0000"/>
        </w:rPr>
        <w:t>The APIs for the CMB are built as extensions to IRIS</w:t>
      </w:r>
      <w:commentRangeEnd w:id="167"/>
      <w:r w:rsidR="00DE0A4D">
        <w:rPr>
          <w:rStyle w:val="CommentReference"/>
        </w:rPr>
        <w:commentReference w:id="167"/>
      </w:r>
      <w:r w:rsidR="00DE0A4D">
        <w:br w:type="page"/>
      </w:r>
    </w:p>
    <w:p w14:paraId="2D202603" w14:textId="336A6029" w:rsidR="00190F25" w:rsidRDefault="00190F25" w:rsidP="0068756F">
      <w:pPr>
        <w:pStyle w:val="Heading2"/>
      </w:pPr>
      <w:bookmarkStart w:id="168" w:name="_Toc193268338"/>
      <w:commentRangeStart w:id="169"/>
      <w:commentRangeStart w:id="170"/>
      <w:commentRangeStart w:id="171"/>
      <w:r>
        <w:lastRenderedPageBreak/>
        <w:t>Internal Temenos Interfaces</w:t>
      </w:r>
      <w:commentRangeEnd w:id="169"/>
      <w:r w:rsidR="0009797F">
        <w:rPr>
          <w:rStyle w:val="CommentReference"/>
          <w:rFonts w:cs="Times New Roman"/>
          <w:b w:val="0"/>
          <w:bCs w:val="0"/>
          <w:iCs w:val="0"/>
          <w:color w:val="283275" w:themeColor="text1"/>
        </w:rPr>
        <w:commentReference w:id="169"/>
      </w:r>
      <w:commentRangeEnd w:id="170"/>
      <w:r w:rsidR="00184A07">
        <w:rPr>
          <w:rStyle w:val="CommentReference"/>
          <w:rFonts w:cs="Times New Roman"/>
          <w:b w:val="0"/>
          <w:bCs w:val="0"/>
          <w:iCs w:val="0"/>
          <w:color w:val="283275" w:themeColor="text1"/>
        </w:rPr>
        <w:commentReference w:id="170"/>
      </w:r>
      <w:commentRangeEnd w:id="171"/>
      <w:r w:rsidR="0022425E">
        <w:rPr>
          <w:rStyle w:val="CommentReference"/>
          <w:rFonts w:cs="Times New Roman"/>
          <w:b w:val="0"/>
          <w:bCs w:val="0"/>
          <w:iCs w:val="0"/>
          <w:color w:val="283275" w:themeColor="text1"/>
        </w:rPr>
        <w:commentReference w:id="171"/>
      </w:r>
      <w:bookmarkEnd w:id="168"/>
    </w:p>
    <w:p w14:paraId="3D23368C" w14:textId="0AE6B714" w:rsidR="00DE0A4D" w:rsidRDefault="079D7CC2" w:rsidP="00DE0A4D">
      <w:pPr>
        <w:jc w:val="both"/>
        <w:rPr>
          <w:color w:val="FF0000"/>
        </w:rPr>
      </w:pPr>
      <w:r w:rsidRPr="16861D4B">
        <w:rPr>
          <w:color w:val="FF0000"/>
        </w:rPr>
        <w:t xml:space="preserve">When we sell multiple components, they must be pre-integrated to a degree, otherwise no one will buy them. For example if we sell Retail </w:t>
      </w:r>
      <w:r w:rsidR="59CA4B9D" w:rsidRPr="16861D4B">
        <w:rPr>
          <w:color w:val="FF0000"/>
        </w:rPr>
        <w:t>Lending</w:t>
      </w:r>
      <w:r w:rsidRPr="16861D4B">
        <w:rPr>
          <w:color w:val="FF0000"/>
        </w:rPr>
        <w:t xml:space="preserve"> and Accounts, the expectation would be that we have a plan for the disbursement implementation or for the repayment implementation. IT is OK for these pre-integrations to have an external dependency that is going to happen during the project but we must provide at least accelerator assets and a clear plan to the bank and implementation teams rather than re-inventing the wheel. </w:t>
      </w:r>
    </w:p>
    <w:p w14:paraId="734012C4" w14:textId="557CD9C3" w:rsidR="00DE0A4D" w:rsidRPr="00DE0A4D" w:rsidRDefault="00DE0A4D" w:rsidP="00DE0A4D">
      <w:pPr>
        <w:jc w:val="both"/>
        <w:rPr>
          <w:color w:val="FF0000"/>
        </w:rPr>
      </w:pPr>
      <w:r>
        <w:rPr>
          <w:color w:val="FF0000"/>
        </w:rPr>
        <w:t>We need to decide who owns these interfaces internally</w:t>
      </w:r>
    </w:p>
    <w:p w14:paraId="17B7A86A" w14:textId="739D0CDE" w:rsidR="0009797F" w:rsidRPr="00184A07" w:rsidRDefault="0009797F" w:rsidP="00184A07">
      <w:pPr>
        <w:rPr>
          <w:b/>
          <w:bCs/>
          <w:color w:val="00B050"/>
        </w:rPr>
      </w:pPr>
      <w:r w:rsidRPr="00184A07">
        <w:rPr>
          <w:b/>
          <w:bCs/>
          <w:color w:val="00B050"/>
        </w:rPr>
        <w:t>Composability</w:t>
      </w:r>
    </w:p>
    <w:p w14:paraId="48006EDE" w14:textId="55BD3EA6" w:rsidR="00455F24" w:rsidRPr="00194C09" w:rsidRDefault="00455F24" w:rsidP="00AF608F">
      <w:pPr>
        <w:pStyle w:val="ListParagraph"/>
        <w:numPr>
          <w:ilvl w:val="0"/>
          <w:numId w:val="51"/>
        </w:numPr>
        <w:rPr>
          <w:color w:val="00B050"/>
        </w:rPr>
      </w:pPr>
      <w:r w:rsidRPr="00194C09">
        <w:rPr>
          <w:color w:val="00B050"/>
          <w:lang w:val="en-US"/>
        </w:rPr>
        <w:t>The user agent should provide the user with the ability to perform all tasks / actions allowed in all licensed / deployed business capabilities, by accessing a single user agent. That is not signing in to a deposits user agent to perform deposits task and to lending user agent to perform the lending tasks. Even if we deliver the business capabilities as headless, we will still have the “demo” user agent for demos on business audience.</w:t>
      </w:r>
    </w:p>
    <w:p w14:paraId="65ACF766" w14:textId="01632CA2" w:rsidR="00455F24" w:rsidRPr="00194C09" w:rsidRDefault="00D1503D" w:rsidP="00AF608F">
      <w:pPr>
        <w:pStyle w:val="ListParagraph"/>
        <w:numPr>
          <w:ilvl w:val="0"/>
          <w:numId w:val="51"/>
        </w:numPr>
        <w:rPr>
          <w:color w:val="00B050"/>
        </w:rPr>
      </w:pPr>
      <w:r w:rsidRPr="00194C09">
        <w:rPr>
          <w:color w:val="00B050"/>
          <w:lang w:val="en-US"/>
        </w:rPr>
        <w:t>Have a Single Customer View on the user agent</w:t>
      </w:r>
    </w:p>
    <w:p w14:paraId="0F12885A" w14:textId="4A36B1F0" w:rsidR="00C95A94" w:rsidRPr="00194C09" w:rsidRDefault="00C95A94" w:rsidP="00AF608F">
      <w:pPr>
        <w:pStyle w:val="ListParagraph"/>
        <w:numPr>
          <w:ilvl w:val="0"/>
          <w:numId w:val="51"/>
        </w:numPr>
        <w:rPr>
          <w:color w:val="00B050"/>
        </w:rPr>
      </w:pPr>
      <w:r w:rsidRPr="00194C09">
        <w:rPr>
          <w:color w:val="00B050"/>
          <w:lang w:val="en-US"/>
        </w:rPr>
        <w:t xml:space="preserve">If both the business capabilities are deployed, the user should be able, in the User Agent, the define the </w:t>
      </w:r>
      <w:proofErr w:type="spellStart"/>
      <w:r w:rsidRPr="00194C09">
        <w:rPr>
          <w:color w:val="00B050"/>
          <w:lang w:val="en-US"/>
        </w:rPr>
        <w:t>payin</w:t>
      </w:r>
      <w:proofErr w:type="spellEnd"/>
      <w:r w:rsidRPr="00194C09">
        <w:rPr>
          <w:color w:val="00B050"/>
          <w:lang w:val="en-US"/>
        </w:rPr>
        <w:t xml:space="preserve"> / payout accounts, at the settlement instructions, in a similar way that you do in Transact.</w:t>
      </w:r>
    </w:p>
    <w:p w14:paraId="711CF0D0" w14:textId="3B2C6337" w:rsidR="00C95A94" w:rsidRPr="00194C09" w:rsidRDefault="689F6946" w:rsidP="00AF608F">
      <w:pPr>
        <w:pStyle w:val="ListParagraph"/>
        <w:numPr>
          <w:ilvl w:val="0"/>
          <w:numId w:val="51"/>
        </w:numPr>
        <w:rPr>
          <w:color w:val="00B050"/>
        </w:rPr>
      </w:pPr>
      <w:commentRangeStart w:id="172"/>
      <w:commentRangeStart w:id="173"/>
      <w:r w:rsidRPr="4414707A">
        <w:rPr>
          <w:color w:val="00B050"/>
          <w:lang w:val="en-US"/>
        </w:rPr>
        <w:t>The transfer of funds should between accounts residing in different business capabilities should happen automatically, without requiring an external (e.g. a Payments system) solution. For example, disbursement of a loan, payment of a loan, (ad-hoc) charges collection and so on.</w:t>
      </w:r>
      <w:commentRangeEnd w:id="172"/>
      <w:r w:rsidR="00C95A94">
        <w:rPr>
          <w:rStyle w:val="CommentReference"/>
        </w:rPr>
        <w:commentReference w:id="172"/>
      </w:r>
      <w:commentRangeEnd w:id="173"/>
      <w:r w:rsidR="00C95A94">
        <w:rPr>
          <w:rStyle w:val="CommentReference"/>
        </w:rPr>
        <w:commentReference w:id="173"/>
      </w:r>
    </w:p>
    <w:p w14:paraId="62CD4EC6" w14:textId="1E520C93" w:rsidR="00C95A94" w:rsidRPr="00194C09" w:rsidRDefault="00C95A94" w:rsidP="00AF608F">
      <w:pPr>
        <w:pStyle w:val="ListParagraph"/>
        <w:numPr>
          <w:ilvl w:val="0"/>
          <w:numId w:val="51"/>
        </w:numPr>
        <w:rPr>
          <w:color w:val="00B050"/>
        </w:rPr>
      </w:pPr>
      <w:r w:rsidRPr="00194C09">
        <w:rPr>
          <w:color w:val="00B050"/>
          <w:lang w:val="en-US"/>
        </w:rPr>
        <w:t>If both business capabilities are licensed and deployed and one of them is “down” for maintenance. What should happen in these cases?</w:t>
      </w:r>
    </w:p>
    <w:p w14:paraId="77333EEE" w14:textId="5E0F647E" w:rsidR="00C95A94" w:rsidRPr="00194C09" w:rsidRDefault="00C95A94" w:rsidP="00AF608F">
      <w:pPr>
        <w:pStyle w:val="ListParagraph"/>
        <w:numPr>
          <w:ilvl w:val="1"/>
          <w:numId w:val="51"/>
        </w:numPr>
        <w:rPr>
          <w:color w:val="00B050"/>
        </w:rPr>
      </w:pPr>
      <w:r w:rsidRPr="00194C09">
        <w:rPr>
          <w:color w:val="00B050"/>
          <w:lang w:val="en-US"/>
        </w:rPr>
        <w:t>There are two approaches</w:t>
      </w:r>
    </w:p>
    <w:p w14:paraId="00031871" w14:textId="36451317" w:rsidR="00C95A94" w:rsidRPr="00194C09" w:rsidRDefault="00C95A94" w:rsidP="00AF608F">
      <w:pPr>
        <w:pStyle w:val="ListParagraph"/>
        <w:numPr>
          <w:ilvl w:val="2"/>
          <w:numId w:val="51"/>
        </w:numPr>
        <w:rPr>
          <w:color w:val="00B050"/>
        </w:rPr>
      </w:pPr>
      <w:r w:rsidRPr="00194C09">
        <w:rPr>
          <w:color w:val="00B050"/>
          <w:lang w:val="en-US"/>
        </w:rPr>
        <w:t>Have a stand-in solution, which will provide fund authorizations when a system is “down” and then, synchronize the data</w:t>
      </w:r>
    </w:p>
    <w:p w14:paraId="24512DEA" w14:textId="677B4270" w:rsidR="00C95A94" w:rsidRPr="00194C09" w:rsidRDefault="00C95A94" w:rsidP="00AF608F">
      <w:pPr>
        <w:pStyle w:val="ListParagraph"/>
        <w:numPr>
          <w:ilvl w:val="2"/>
          <w:numId w:val="51"/>
        </w:numPr>
        <w:rPr>
          <w:color w:val="00B050"/>
        </w:rPr>
      </w:pPr>
      <w:r w:rsidRPr="00194C09">
        <w:rPr>
          <w:color w:val="00B050"/>
          <w:lang w:val="en-US"/>
        </w:rPr>
        <w:t>Deny the transaction</w:t>
      </w:r>
    </w:p>
    <w:p w14:paraId="5E25F704" w14:textId="646D8BC2" w:rsidR="00C95A94" w:rsidRPr="00194C09" w:rsidRDefault="689F6946" w:rsidP="00AF608F">
      <w:pPr>
        <w:pStyle w:val="ListParagraph"/>
        <w:numPr>
          <w:ilvl w:val="1"/>
          <w:numId w:val="51"/>
        </w:numPr>
        <w:rPr>
          <w:color w:val="00B050"/>
        </w:rPr>
      </w:pPr>
      <w:r w:rsidRPr="4414707A">
        <w:rPr>
          <w:color w:val="00B050"/>
          <w:lang w:val="en-US"/>
        </w:rPr>
        <w:t>I would be more in favor of the first approach but, a) I don’t know in detailed how our Funds Authorization Stand-in works and if it covers the needs and, b) there will be an increase in our cost and possibly some delay in transactions.</w:t>
      </w:r>
      <w:commentRangeStart w:id="174"/>
      <w:commentRangeEnd w:id="174"/>
      <w:r w:rsidR="00C95A94">
        <w:rPr>
          <w:rStyle w:val="CommentReference"/>
        </w:rPr>
        <w:commentReference w:id="174"/>
      </w:r>
    </w:p>
    <w:p w14:paraId="28D35147" w14:textId="34D006D4" w:rsidR="00C95A94" w:rsidRPr="00194C09" w:rsidRDefault="00C95A94" w:rsidP="00AF608F">
      <w:pPr>
        <w:pStyle w:val="ListParagraph"/>
        <w:numPr>
          <w:ilvl w:val="0"/>
          <w:numId w:val="51"/>
        </w:numPr>
        <w:rPr>
          <w:color w:val="00B050"/>
        </w:rPr>
      </w:pPr>
      <w:commentRangeStart w:id="175"/>
      <w:commentRangeStart w:id="176"/>
      <w:r w:rsidRPr="00194C09">
        <w:rPr>
          <w:color w:val="00B050"/>
          <w:lang w:val="en-US"/>
        </w:rPr>
        <w:t>How our SaaS Platform will allow maintenance of multiple business capabilities, is something that should be assessed.</w:t>
      </w:r>
      <w:commentRangeEnd w:id="175"/>
      <w:r w:rsidR="00192376">
        <w:rPr>
          <w:rStyle w:val="CommentReference"/>
        </w:rPr>
        <w:commentReference w:id="175"/>
      </w:r>
      <w:commentRangeEnd w:id="176"/>
      <w:r w:rsidR="009B706E">
        <w:rPr>
          <w:rStyle w:val="CommentReference"/>
        </w:rPr>
        <w:commentReference w:id="176"/>
      </w:r>
    </w:p>
    <w:p w14:paraId="205A5691" w14:textId="3D6DE776" w:rsidR="00C95A94" w:rsidRPr="00194C09" w:rsidRDefault="689F6946" w:rsidP="00AF608F">
      <w:pPr>
        <w:pStyle w:val="ListParagraph"/>
        <w:numPr>
          <w:ilvl w:val="0"/>
          <w:numId w:val="51"/>
        </w:numPr>
        <w:rPr>
          <w:color w:val="00B050"/>
        </w:rPr>
      </w:pPr>
      <w:commentRangeStart w:id="177"/>
      <w:commentRangeStart w:id="178"/>
      <w:r w:rsidRPr="4414707A">
        <w:rPr>
          <w:color w:val="00B050"/>
          <w:lang w:val="en-US"/>
        </w:rPr>
        <w:t>How Reference &amp; Market Data MS COBs are synchronized? What is the order?</w:t>
      </w:r>
      <w:commentRangeEnd w:id="177"/>
      <w:r w:rsidR="00C95A94">
        <w:rPr>
          <w:rStyle w:val="CommentReference"/>
        </w:rPr>
        <w:commentReference w:id="177"/>
      </w:r>
      <w:commentRangeEnd w:id="178"/>
      <w:r w:rsidR="00C95A94">
        <w:rPr>
          <w:rStyle w:val="CommentReference"/>
        </w:rPr>
        <w:commentReference w:id="178"/>
      </w:r>
    </w:p>
    <w:p w14:paraId="36AC0843" w14:textId="6D65B656" w:rsidR="00C95A94" w:rsidRPr="00194C09" w:rsidRDefault="00C95A94" w:rsidP="00AF608F">
      <w:pPr>
        <w:pStyle w:val="ListParagraph"/>
        <w:numPr>
          <w:ilvl w:val="0"/>
          <w:numId w:val="51"/>
        </w:numPr>
        <w:rPr>
          <w:color w:val="00B050"/>
        </w:rPr>
      </w:pPr>
      <w:r w:rsidRPr="00194C09">
        <w:rPr>
          <w:color w:val="00B050"/>
          <w:lang w:val="en-US"/>
        </w:rPr>
        <w:t>How Reference &amp; Market Data are shared between the two business capabilities? And how things that are unique to each Business capability are hidden when the respective capability is not licensed / deployed?</w:t>
      </w:r>
    </w:p>
    <w:p w14:paraId="11E43EFE" w14:textId="0F3EC4F8" w:rsidR="00CF3427" w:rsidRPr="00194C09" w:rsidRDefault="00C95A94" w:rsidP="00AF608F">
      <w:pPr>
        <w:pStyle w:val="ListParagraph"/>
        <w:numPr>
          <w:ilvl w:val="0"/>
          <w:numId w:val="51"/>
        </w:numPr>
        <w:rPr>
          <w:color w:val="00B050"/>
        </w:rPr>
      </w:pPr>
      <w:r w:rsidRPr="00194C09">
        <w:rPr>
          <w:color w:val="00B050"/>
          <w:lang w:val="en-US"/>
        </w:rPr>
        <w:t>All the above should be considered in cases where a) The bank deploys at the same time both business capabilities, b) The bank deploys one of the business capabilities at the beginning but adds the other one in the future and, c) The bank stops the subscription to one of the two business capabilities.</w:t>
      </w:r>
    </w:p>
    <w:p w14:paraId="1C3E7543" w14:textId="72030355" w:rsidR="00C95A94" w:rsidRPr="00194C09" w:rsidRDefault="00EE14F7" w:rsidP="00CF3427">
      <w:pPr>
        <w:pStyle w:val="Bullet1"/>
        <w:numPr>
          <w:ilvl w:val="0"/>
          <w:numId w:val="0"/>
        </w:numPr>
        <w:rPr>
          <w:color w:val="00B050"/>
          <w:lang w:val="en-US"/>
        </w:rPr>
      </w:pPr>
      <w:r w:rsidRPr="00194C09">
        <w:rPr>
          <w:color w:val="00B050"/>
          <w:lang w:val="en-US"/>
        </w:rPr>
        <w:t>Also</w:t>
      </w:r>
      <w:r w:rsidR="00117954" w:rsidRPr="00194C09">
        <w:rPr>
          <w:color w:val="00B050"/>
          <w:lang w:val="en-US"/>
        </w:rPr>
        <w:t>, irrelevant to composability, but important:</w:t>
      </w:r>
    </w:p>
    <w:p w14:paraId="3C20C896" w14:textId="1FDB81C6" w:rsidR="00117954" w:rsidRPr="00194C09" w:rsidRDefault="00A20483" w:rsidP="00AF608F">
      <w:pPr>
        <w:pStyle w:val="Bullet1"/>
        <w:numPr>
          <w:ilvl w:val="0"/>
          <w:numId w:val="52"/>
        </w:numPr>
        <w:rPr>
          <w:color w:val="00B050"/>
          <w:lang w:val="en-US"/>
        </w:rPr>
      </w:pPr>
      <w:r w:rsidRPr="00194C09">
        <w:rPr>
          <w:color w:val="00B050"/>
          <w:lang w:val="en-US"/>
        </w:rPr>
        <w:t xml:space="preserve">How we should be delivering </w:t>
      </w:r>
      <w:r w:rsidR="00710777" w:rsidRPr="00194C09">
        <w:rPr>
          <w:color w:val="00B050"/>
          <w:lang w:val="en-US"/>
        </w:rPr>
        <w:t>the data to the banks, when they stop the subscription, especially on SaaS. We should have a “framework” capability to extract a full dump of data</w:t>
      </w:r>
      <w:r w:rsidR="00676382" w:rsidRPr="00194C09">
        <w:rPr>
          <w:color w:val="00B050"/>
          <w:lang w:val="en-US"/>
        </w:rPr>
        <w:t>, of all components</w:t>
      </w:r>
      <w:r w:rsidR="003F614F" w:rsidRPr="00194C09">
        <w:rPr>
          <w:color w:val="00B050"/>
          <w:lang w:val="en-US"/>
        </w:rPr>
        <w:t>, and logs</w:t>
      </w:r>
    </w:p>
    <w:p w14:paraId="16B421FD" w14:textId="7897ABAB" w:rsidR="003F614F" w:rsidRPr="00194C09" w:rsidRDefault="00964932" w:rsidP="00AF608F">
      <w:pPr>
        <w:pStyle w:val="Bullet1"/>
        <w:numPr>
          <w:ilvl w:val="0"/>
          <w:numId w:val="52"/>
        </w:numPr>
        <w:rPr>
          <w:color w:val="00B050"/>
          <w:lang w:val="en-US"/>
        </w:rPr>
      </w:pPr>
      <w:r w:rsidRPr="00194C09">
        <w:rPr>
          <w:color w:val="00B050"/>
        </w:rPr>
        <w:t xml:space="preserve">We don’t currently have an out of the box integration in the business capabilities with our exchange partners, especially on SaaS, like </w:t>
      </w:r>
      <w:proofErr w:type="spellStart"/>
      <w:r w:rsidRPr="00194C09">
        <w:rPr>
          <w:color w:val="00B050"/>
        </w:rPr>
        <w:t>formpipe</w:t>
      </w:r>
      <w:proofErr w:type="spellEnd"/>
      <w:r w:rsidRPr="00194C09">
        <w:rPr>
          <w:color w:val="00B050"/>
        </w:rPr>
        <w:t xml:space="preserve"> for advices / statements and card management / processing.</w:t>
      </w:r>
    </w:p>
    <w:p w14:paraId="498F40D9" w14:textId="77777777" w:rsidR="0009797F" w:rsidRPr="00C95A94" w:rsidRDefault="0009797F" w:rsidP="00190F25">
      <w:pPr>
        <w:pStyle w:val="Heading3"/>
        <w:rPr>
          <w:lang w:val="en-US"/>
        </w:rPr>
      </w:pPr>
    </w:p>
    <w:p w14:paraId="7C7B0226" w14:textId="0A40EF48" w:rsidR="003F0213" w:rsidRDefault="00190F25" w:rsidP="00190F25">
      <w:pPr>
        <w:pStyle w:val="Heading3"/>
      </w:pPr>
      <w:bookmarkStart w:id="179" w:name="_Toc193268339"/>
      <w:r>
        <w:t xml:space="preserve">Interface </w:t>
      </w:r>
      <w:r w:rsidR="003F0213">
        <w:t xml:space="preserve">between Retail </w:t>
      </w:r>
      <w:r w:rsidR="00FE3651">
        <w:t>Deposits</w:t>
      </w:r>
      <w:r w:rsidR="003F0213">
        <w:t xml:space="preserve"> and Retail Lending</w:t>
      </w:r>
      <w:bookmarkEnd w:id="179"/>
    </w:p>
    <w:p w14:paraId="7FD75EE5" w14:textId="0EBE9583" w:rsidR="00DD5121" w:rsidRDefault="003F0213" w:rsidP="00190F25">
      <w:pPr>
        <w:pStyle w:val="Heading3"/>
      </w:pPr>
      <w:bookmarkStart w:id="180" w:name="_Toc193268340"/>
      <w:r>
        <w:t xml:space="preserve">Interface between Enterprise Pricing and </w:t>
      </w:r>
      <w:r w:rsidR="00FE3651">
        <w:t>Deposits</w:t>
      </w:r>
      <w:bookmarkEnd w:id="180"/>
    </w:p>
    <w:p w14:paraId="2D0D4E4B" w14:textId="0A382785" w:rsidR="00991028" w:rsidRPr="00991028" w:rsidRDefault="00DD5121" w:rsidP="00190F25">
      <w:pPr>
        <w:pStyle w:val="Heading3"/>
        <w:rPr>
          <w:sz w:val="32"/>
          <w:szCs w:val="32"/>
        </w:rPr>
      </w:pPr>
      <w:bookmarkStart w:id="181" w:name="_Toc193268341"/>
      <w:r>
        <w:t>Interface between Enterprise Pricing and Retail Lending</w:t>
      </w:r>
      <w:bookmarkEnd w:id="181"/>
      <w:r w:rsidR="00190F25">
        <w:t xml:space="preserve"> </w:t>
      </w:r>
      <w:r w:rsidR="00991028">
        <w:br w:type="page"/>
      </w:r>
    </w:p>
    <w:p w14:paraId="7D2CC0A5" w14:textId="620C6831" w:rsidR="00991028" w:rsidRDefault="00991028" w:rsidP="00A55DF7">
      <w:pPr>
        <w:pStyle w:val="Heading1"/>
        <w:numPr>
          <w:ilvl w:val="0"/>
          <w:numId w:val="6"/>
        </w:numPr>
      </w:pPr>
      <w:bookmarkStart w:id="182" w:name="_Toc193268342"/>
      <w:r>
        <w:lastRenderedPageBreak/>
        <w:t>DevOps</w:t>
      </w:r>
      <w:bookmarkEnd w:id="182"/>
    </w:p>
    <w:p w14:paraId="6277D568" w14:textId="77777777" w:rsidR="001D5E4F" w:rsidRDefault="001D5E4F" w:rsidP="001D5E4F">
      <w:pPr>
        <w:spacing w:before="0" w:after="0"/>
      </w:pPr>
    </w:p>
    <w:p w14:paraId="04F6EB86" w14:textId="3A264B38" w:rsidR="00DF1B31" w:rsidRDefault="00DF1B31" w:rsidP="00DF1B31">
      <w:pPr>
        <w:pStyle w:val="Heading2"/>
      </w:pPr>
      <w:bookmarkStart w:id="183" w:name="_Toc193268343"/>
      <w:r>
        <w:t>Packager</w:t>
      </w:r>
      <w:bookmarkEnd w:id="183"/>
    </w:p>
    <w:p w14:paraId="5AFA7057" w14:textId="77777777" w:rsidR="00DF1B31" w:rsidRDefault="00DF1B31" w:rsidP="001D5E4F">
      <w:pPr>
        <w:spacing w:before="0" w:after="0"/>
        <w:jc w:val="both"/>
      </w:pPr>
    </w:p>
    <w:p w14:paraId="3D075678" w14:textId="0FB62D74" w:rsidR="001D5E4F" w:rsidRDefault="001D5E4F" w:rsidP="001D5E4F">
      <w:pPr>
        <w:spacing w:before="0" w:after="0"/>
        <w:jc w:val="both"/>
      </w:pPr>
      <w:r>
        <w:t>The Temenos Packager is a critical framework designed to manage the Software Development Life Cycle (SDLC) of business configurations across Temenos Products. Its primary objective is to facilitate the consistent and reliable promotion of business configurations from development environments (DEV) through testing environments (SIT, UAT) to production (PROD). This framework is essential for business configurations that cannot be deployed as "business as usual" activities in production, such as setting up payment systems or defining complex financial rules.</w:t>
      </w:r>
    </w:p>
    <w:p w14:paraId="5D8D1CF2" w14:textId="77777777" w:rsidR="001D5E4F" w:rsidRDefault="001D5E4F" w:rsidP="001D5E4F">
      <w:pPr>
        <w:spacing w:before="0" w:after="0"/>
        <w:jc w:val="both"/>
      </w:pPr>
    </w:p>
    <w:p w14:paraId="099C6A93" w14:textId="77777777" w:rsidR="001D5E4F" w:rsidRDefault="001D5E4F" w:rsidP="001D5E4F">
      <w:pPr>
        <w:spacing w:before="0" w:after="0"/>
        <w:jc w:val="both"/>
      </w:pPr>
      <w:r>
        <w:t>The Temenos Packager consists of two key components:</w:t>
      </w:r>
    </w:p>
    <w:p w14:paraId="50B14A24" w14:textId="77777777" w:rsidR="001D5E4F" w:rsidRDefault="001D5E4F" w:rsidP="001D5E4F">
      <w:pPr>
        <w:spacing w:before="0" w:after="0"/>
        <w:jc w:val="both"/>
      </w:pPr>
    </w:p>
    <w:p w14:paraId="3C761E85" w14:textId="39C24BD3" w:rsidR="001D5E4F" w:rsidRDefault="001D5E4F" w:rsidP="00810065">
      <w:pPr>
        <w:pStyle w:val="ListParagraph"/>
        <w:numPr>
          <w:ilvl w:val="0"/>
          <w:numId w:val="41"/>
        </w:numPr>
        <w:spacing w:before="0" w:after="0"/>
        <w:jc w:val="both"/>
      </w:pPr>
      <w:r>
        <w:t>Data Packager: This component manages the storage and deployment of business configuration data. It enables the storage of business configurations in source control systems in a readable and scripted format. The Data Packager provides APIs to deploy these configurations across environments, ensuring consistency and reducing manual intervention.</w:t>
      </w:r>
    </w:p>
    <w:p w14:paraId="1A7DAD2F" w14:textId="52F7DA79" w:rsidR="001D5E4F" w:rsidRDefault="001D5E4F" w:rsidP="00810065">
      <w:pPr>
        <w:pStyle w:val="ListParagraph"/>
        <w:numPr>
          <w:ilvl w:val="0"/>
          <w:numId w:val="41"/>
        </w:numPr>
        <w:spacing w:before="0" w:after="0"/>
        <w:jc w:val="both"/>
      </w:pPr>
      <w:r>
        <w:t>Code Packager: This component focuses on managing Java code projects for Temenos' Modular Solutions It provides templates for setting up new projects, integrating them with source control systems, and enabling their inclusion in CI/CD pipelines using Maven.</w:t>
      </w:r>
    </w:p>
    <w:p w14:paraId="2A617D5E" w14:textId="77777777" w:rsidR="001D5E4F" w:rsidRDefault="001D5E4F" w:rsidP="001D5E4F">
      <w:pPr>
        <w:spacing w:before="0" w:after="0"/>
        <w:jc w:val="both"/>
      </w:pPr>
    </w:p>
    <w:p w14:paraId="3C62F8F9" w14:textId="77777777" w:rsidR="00AF54A7" w:rsidRDefault="00AF54A7" w:rsidP="00AF54A7">
      <w:pPr>
        <w:spacing w:before="0" w:after="0"/>
        <w:jc w:val="both"/>
      </w:pPr>
      <w:r>
        <w:t>The Temenos Packager plays a pivotal role within the Modular Banking framework by efficiently managing changes across various domains, ensuring seamless integration with existing tools like the Temenos Workbench. This powerful tool caters to three primary areas of change management:</w:t>
      </w:r>
    </w:p>
    <w:p w14:paraId="3BF64E49" w14:textId="77777777" w:rsidR="00AF54A7" w:rsidRDefault="00AF54A7" w:rsidP="00AF54A7">
      <w:pPr>
        <w:spacing w:before="0" w:after="0"/>
        <w:jc w:val="both"/>
      </w:pPr>
    </w:p>
    <w:p w14:paraId="73261A96" w14:textId="44811FFB" w:rsidR="00AF54A7" w:rsidRDefault="00AF54A7" w:rsidP="00810065">
      <w:pPr>
        <w:pStyle w:val="ListParagraph"/>
        <w:numPr>
          <w:ilvl w:val="0"/>
          <w:numId w:val="42"/>
        </w:numPr>
        <w:spacing w:before="0" w:after="0"/>
        <w:jc w:val="both"/>
      </w:pPr>
      <w:r>
        <w:t>Configuration and Extensions via Extensibility Framework: The Packager supports the extension of configurations through Temenos' extensibility framework, allowing for customized solutions tailored to specific business needs.</w:t>
      </w:r>
    </w:p>
    <w:p w14:paraId="17D6E50E" w14:textId="36AD9CBC" w:rsidR="00AF54A7" w:rsidRDefault="00AF54A7" w:rsidP="00810065">
      <w:pPr>
        <w:pStyle w:val="ListParagraph"/>
        <w:numPr>
          <w:ilvl w:val="0"/>
          <w:numId w:val="42"/>
        </w:numPr>
        <w:spacing w:before="0" w:after="0"/>
        <w:jc w:val="both"/>
      </w:pPr>
      <w:r>
        <w:t>Product Configuration with Product Manager: It integrates with the Product Manager, enabling the systematic configuration of product settings and features, ensuring that all changes are tracked and deployed consistently across environments.</w:t>
      </w:r>
    </w:p>
    <w:p w14:paraId="2A1E079B" w14:textId="0C75D01E" w:rsidR="00AF54A7" w:rsidRDefault="00AF54A7" w:rsidP="00810065">
      <w:pPr>
        <w:pStyle w:val="ListParagraph"/>
        <w:numPr>
          <w:ilvl w:val="0"/>
          <w:numId w:val="42"/>
        </w:numPr>
        <w:spacing w:before="0" w:after="0"/>
        <w:jc w:val="both"/>
      </w:pPr>
      <w:r>
        <w:t>Code Development using Java API: The Packager handles code written in Java, leveraging APIs to facilitate seamless integration into the development lifecycle, from coding to deployment.</w:t>
      </w:r>
    </w:p>
    <w:p w14:paraId="306C64EB" w14:textId="77777777" w:rsidR="00AF54A7" w:rsidRDefault="00AF54A7" w:rsidP="00AF54A7">
      <w:pPr>
        <w:spacing w:before="0" w:after="0"/>
        <w:jc w:val="both"/>
      </w:pPr>
    </w:p>
    <w:p w14:paraId="5A7D5033" w14:textId="5C1C2016" w:rsidR="000249EC" w:rsidRDefault="00AF54A7" w:rsidP="001D5E4F">
      <w:pPr>
        <w:spacing w:before="0" w:after="0"/>
        <w:jc w:val="both"/>
      </w:pPr>
      <w:r>
        <w:t>By encompassing these areas, the Temenos Packager offers a unified solution for managing configurations and extensions within the Modular Banking context. Thus,</w:t>
      </w:r>
      <w:r w:rsidR="001D5E4F">
        <w:t xml:space="preserve"> Modular Banking will benefit from a robust SDLC that enhances scalability, reliability, and futureproofing of its offerings.</w:t>
      </w:r>
    </w:p>
    <w:p w14:paraId="3DEDCFB9" w14:textId="77777777" w:rsidR="000249EC" w:rsidRDefault="000249EC" w:rsidP="001D5E4F">
      <w:pPr>
        <w:spacing w:before="0" w:after="0"/>
        <w:jc w:val="both"/>
      </w:pPr>
    </w:p>
    <w:p w14:paraId="65220A91" w14:textId="12245460" w:rsidR="007579B3" w:rsidRDefault="007579B3" w:rsidP="007579B3">
      <w:pPr>
        <w:pStyle w:val="Heading2"/>
      </w:pPr>
      <w:bookmarkStart w:id="184" w:name="_Toc193268344"/>
      <w:r w:rsidRPr="007579B3">
        <w:t xml:space="preserve">Integration of Packager within Temenos </w:t>
      </w:r>
      <w:r>
        <w:t xml:space="preserve">Modular </w:t>
      </w:r>
      <w:r w:rsidRPr="007579B3">
        <w:t>Workbench</w:t>
      </w:r>
      <w:bookmarkEnd w:id="184"/>
    </w:p>
    <w:p w14:paraId="38152578" w14:textId="77777777" w:rsidR="007579B3" w:rsidRDefault="007579B3" w:rsidP="007579B3"/>
    <w:p w14:paraId="2DDFB0C7" w14:textId="09C54440" w:rsidR="007579B3" w:rsidRDefault="007579B3" w:rsidP="007579B3">
      <w:pPr>
        <w:jc w:val="both"/>
      </w:pPr>
      <w:r>
        <w:t>The Packager is seamlessly integrated with the Temenos Modular Workbench, providing a unified interface where developers can manage configurations and extensions efficiently. This integration consolidates essential tools into one accessible point, eliminating the need for switching between multiple interfaces and simplifying the development process. Enhanced by Git integration directly within the Workbench, version control becomes an integral part of the workflow, ensuring consistent and reliable code management.</w:t>
      </w:r>
    </w:p>
    <w:p w14:paraId="33E1371F" w14:textId="798D9AC8" w:rsidR="00991028" w:rsidRPr="00991028" w:rsidRDefault="007579B3" w:rsidP="007579B3">
      <w:pPr>
        <w:jc w:val="both"/>
        <w:rPr>
          <w:b/>
          <w:bCs/>
          <w:sz w:val="32"/>
          <w:szCs w:val="32"/>
        </w:rPr>
      </w:pPr>
      <w:r>
        <w:t>This unified approach not only streamlines the Software Development Life Cycle (SDLC) but also supports efficient promotion of business configurations across environments, from development to production. By fostering a seamless experience, the combination of Packager and Workbench enhances productivity, reduces errors, and ensures scalable configuration management. This integration is particularly valuable for the evolving Modular Banking offering, as it maintains consistency and scalability in managing complex configurations and extensions.</w:t>
      </w:r>
      <w:r w:rsidR="00991028">
        <w:br w:type="page"/>
      </w:r>
    </w:p>
    <w:p w14:paraId="2AC28E70" w14:textId="4CC7A06F" w:rsidR="00991028" w:rsidRDefault="00991028" w:rsidP="00A55DF7">
      <w:pPr>
        <w:pStyle w:val="Heading1"/>
        <w:numPr>
          <w:ilvl w:val="0"/>
          <w:numId w:val="6"/>
        </w:numPr>
      </w:pPr>
      <w:bookmarkStart w:id="185" w:name="_Toc193268345"/>
      <w:r>
        <w:lastRenderedPageBreak/>
        <w:t>Application Security</w:t>
      </w:r>
      <w:bookmarkEnd w:id="185"/>
    </w:p>
    <w:p w14:paraId="7CAF8C0F" w14:textId="77777777" w:rsidR="00065CFA" w:rsidRDefault="00065CFA" w:rsidP="00377888">
      <w:pPr>
        <w:spacing w:before="0" w:after="0"/>
        <w:jc w:val="both"/>
      </w:pPr>
    </w:p>
    <w:p w14:paraId="18D7E2A4" w14:textId="79FD122F" w:rsidR="00377888" w:rsidRDefault="00377888" w:rsidP="00377888">
      <w:pPr>
        <w:spacing w:before="0" w:after="0"/>
        <w:jc w:val="both"/>
      </w:pPr>
      <w:r>
        <w:t>Temenos modular solutions are deployed on industry-standard Kubernetes clusters, utilizing standard database services to ensure robust and scalable infrastructure. All communication between services is secured using Transport Layer Security (TLS), a cryptographic protocol that provides privacy and data integrity over the internet.</w:t>
      </w:r>
    </w:p>
    <w:p w14:paraId="2D1E7523" w14:textId="77777777" w:rsidR="00377888" w:rsidRDefault="00377888" w:rsidP="00377888">
      <w:pPr>
        <w:spacing w:before="0" w:after="0"/>
        <w:jc w:val="both"/>
      </w:pPr>
    </w:p>
    <w:p w14:paraId="0480851A" w14:textId="77777777" w:rsidR="00377888" w:rsidRDefault="00377888" w:rsidP="00377888">
      <w:pPr>
        <w:spacing w:before="0" w:after="0"/>
        <w:jc w:val="both"/>
      </w:pPr>
      <w:r>
        <w:t>Infrastructure security is managed through mechanisms chosen by the financial institution during the deployment process. This approach allows banks to tailor security measures according to their specific needs and compliance requirements, ensuring flexibility and customization.</w:t>
      </w:r>
    </w:p>
    <w:p w14:paraId="517EF190" w14:textId="77777777" w:rsidR="00377888" w:rsidRDefault="00377888" w:rsidP="00377888">
      <w:pPr>
        <w:spacing w:before="0" w:after="0"/>
        <w:jc w:val="both"/>
      </w:pPr>
    </w:p>
    <w:p w14:paraId="0E060738" w14:textId="77777777" w:rsidR="00377888" w:rsidRDefault="00377888" w:rsidP="00377888">
      <w:pPr>
        <w:spacing w:before="0" w:after="0"/>
        <w:jc w:val="both"/>
      </w:pPr>
      <w:r>
        <w:t>Application security focuses on three key areas: authentication, authorization, and encryption.</w:t>
      </w:r>
    </w:p>
    <w:p w14:paraId="184FA405" w14:textId="77777777" w:rsidR="00377888" w:rsidRDefault="00377888" w:rsidP="00377888">
      <w:pPr>
        <w:spacing w:before="0" w:after="0"/>
        <w:jc w:val="both"/>
      </w:pPr>
    </w:p>
    <w:p w14:paraId="425421E4" w14:textId="77777777" w:rsidR="00377888" w:rsidRDefault="00377888" w:rsidP="00377888">
      <w:pPr>
        <w:pStyle w:val="ListParagraph"/>
        <w:numPr>
          <w:ilvl w:val="0"/>
          <w:numId w:val="26"/>
        </w:numPr>
        <w:spacing w:before="0" w:after="0"/>
        <w:jc w:val="both"/>
      </w:pPr>
      <w:r>
        <w:t>Authentication involves verifying the identity of users or systems accessing the application, which may include methods such as username/password, multi-factor authentication, or biometric verification.</w:t>
      </w:r>
    </w:p>
    <w:p w14:paraId="30A50C02" w14:textId="77777777" w:rsidR="00377888" w:rsidRDefault="00377888" w:rsidP="00377888">
      <w:pPr>
        <w:pStyle w:val="ListParagraph"/>
        <w:numPr>
          <w:ilvl w:val="0"/>
          <w:numId w:val="26"/>
        </w:numPr>
        <w:spacing w:before="0" w:after="0"/>
        <w:jc w:val="both"/>
      </w:pPr>
      <w:r>
        <w:t>Authorization ensures that only authorized users have access to specific resources or operations within the application, often implemented through role-based access control (RBAC).</w:t>
      </w:r>
    </w:p>
    <w:p w14:paraId="46CA7CF2" w14:textId="77777777" w:rsidR="00377888" w:rsidRDefault="00377888" w:rsidP="00377888">
      <w:pPr>
        <w:pStyle w:val="ListParagraph"/>
        <w:numPr>
          <w:ilvl w:val="0"/>
          <w:numId w:val="26"/>
        </w:numPr>
        <w:spacing w:before="0" w:after="0"/>
        <w:jc w:val="both"/>
      </w:pPr>
      <w:r>
        <w:t>Encryption secures sensitive data both at rest and in transit, encrypting data stored in databases and ensuring all communications are encrypted using TLS.</w:t>
      </w:r>
    </w:p>
    <w:p w14:paraId="27724084" w14:textId="77777777" w:rsidR="00377888" w:rsidRDefault="00377888" w:rsidP="00377888">
      <w:pPr>
        <w:spacing w:before="0" w:after="0"/>
        <w:jc w:val="both"/>
      </w:pPr>
    </w:p>
    <w:p w14:paraId="34289238" w14:textId="74E2FC19" w:rsidR="00EA0E9E" w:rsidRDefault="00377888" w:rsidP="00EA0E9E">
      <w:pPr>
        <w:spacing w:before="0" w:after="0"/>
        <w:jc w:val="both"/>
      </w:pPr>
      <w:r>
        <w:t xml:space="preserve">These security measures collectively protect the integrity and confidentiality of banking operations. Detailed explanations of each area will be provided in subsequent sections to ensure a comprehensive understanding of the security framework in place. </w:t>
      </w:r>
    </w:p>
    <w:p w14:paraId="6B4E4B27" w14:textId="35A61340" w:rsidR="00EA0E9E" w:rsidRDefault="00EA0E9E" w:rsidP="0064111E">
      <w:pPr>
        <w:pStyle w:val="Heading2"/>
      </w:pPr>
      <w:bookmarkStart w:id="186" w:name="_Toc193268346"/>
      <w:r>
        <w:t>Modular Banking approach to application security</w:t>
      </w:r>
      <w:bookmarkEnd w:id="186"/>
    </w:p>
    <w:p w14:paraId="4C9C96DD" w14:textId="77777777" w:rsidR="00F22F67" w:rsidRDefault="00F22F67" w:rsidP="00F22F67">
      <w:pPr>
        <w:jc w:val="both"/>
      </w:pPr>
      <w:r>
        <w:t>The modular banking approach represents a significant shift from traditional monolithic core banking systems, particularly in terms of application security. This approach decouples the presentation layer from the business logic, making it headless from a business operations perspective. As a result, end-users primarily interact with a branch banking application, which acts as their main interface, rather than directly engaging with the modular core solutions.</w:t>
      </w:r>
    </w:p>
    <w:p w14:paraId="79025E45" w14:textId="77777777" w:rsidR="00F22F67" w:rsidRPr="00F22F67" w:rsidRDefault="00F22F67" w:rsidP="00F22F67">
      <w:pPr>
        <w:jc w:val="both"/>
        <w:rPr>
          <w:b/>
          <w:bCs/>
        </w:rPr>
      </w:pPr>
      <w:r w:rsidRPr="00F22F67">
        <w:rPr>
          <w:b/>
          <w:bCs/>
        </w:rPr>
        <w:t>Key Benefits and Considerations:</w:t>
      </w:r>
    </w:p>
    <w:p w14:paraId="6AE76883" w14:textId="77777777" w:rsidR="00F22F67" w:rsidRDefault="00F22F67" w:rsidP="00F22F67">
      <w:pPr>
        <w:pStyle w:val="ListParagraph"/>
        <w:numPr>
          <w:ilvl w:val="0"/>
          <w:numId w:val="27"/>
        </w:numPr>
        <w:jc w:val="both"/>
      </w:pPr>
      <w:r>
        <w:t>Decoupling Presentation Layer:</w:t>
      </w:r>
    </w:p>
    <w:p w14:paraId="4AA15590" w14:textId="77777777" w:rsidR="00F22F67" w:rsidRDefault="00F22F67" w:rsidP="00F22F67">
      <w:pPr>
        <w:pStyle w:val="ListParagraph"/>
        <w:numPr>
          <w:ilvl w:val="1"/>
          <w:numId w:val="27"/>
        </w:numPr>
        <w:jc w:val="both"/>
      </w:pPr>
      <w:r>
        <w:t>The separation of presentation logic from business operations allows for greater flexibility in user interface design and integration with third-party applications.</w:t>
      </w:r>
    </w:p>
    <w:p w14:paraId="2A5C456A" w14:textId="77777777" w:rsidR="00F22F67" w:rsidRDefault="00F22F67" w:rsidP="00F22F67">
      <w:pPr>
        <w:pStyle w:val="ListParagraph"/>
        <w:numPr>
          <w:ilvl w:val="1"/>
          <w:numId w:val="27"/>
        </w:numPr>
        <w:jc w:val="both"/>
      </w:pPr>
      <w:r>
        <w:t>This decoupling enhances scalability as each module can operate independently, focusing on specific banking functions without exposing core services directly to users.</w:t>
      </w:r>
    </w:p>
    <w:p w14:paraId="30DFADA7" w14:textId="77777777" w:rsidR="00F22F67" w:rsidRDefault="00F22F67" w:rsidP="00F22F67">
      <w:pPr>
        <w:pStyle w:val="ListParagraph"/>
        <w:numPr>
          <w:ilvl w:val="0"/>
          <w:numId w:val="27"/>
        </w:numPr>
        <w:jc w:val="both"/>
      </w:pPr>
      <w:r>
        <w:t>Shift in Security Focus:</w:t>
      </w:r>
    </w:p>
    <w:p w14:paraId="1015B7B6" w14:textId="77777777" w:rsidR="00F22F67" w:rsidRDefault="00F22F67" w:rsidP="00F22F67">
      <w:pPr>
        <w:pStyle w:val="ListParagraph"/>
        <w:numPr>
          <w:ilvl w:val="1"/>
          <w:numId w:val="27"/>
        </w:numPr>
        <w:jc w:val="both"/>
      </w:pPr>
      <w:r>
        <w:t>Due to the headless nature, the branch banking application becomes the primary focus for security measures, handling authentication, authorization, and encryption effectively.</w:t>
      </w:r>
    </w:p>
    <w:p w14:paraId="2C358501" w14:textId="77777777" w:rsidR="00F22F67" w:rsidRDefault="00F22F67" w:rsidP="00F22F67">
      <w:pPr>
        <w:pStyle w:val="ListParagraph"/>
        <w:numPr>
          <w:ilvl w:val="1"/>
          <w:numId w:val="27"/>
        </w:numPr>
        <w:jc w:val="both"/>
      </w:pPr>
      <w:r>
        <w:t>The modular core solutions prioritize securing APIs and ensuring data integrity since they communicate with other modules or external systems via these APIs.</w:t>
      </w:r>
    </w:p>
    <w:p w14:paraId="1C3C4092" w14:textId="77777777" w:rsidR="00F22F67" w:rsidRDefault="00F22F67" w:rsidP="00F22F67">
      <w:pPr>
        <w:pStyle w:val="ListParagraph"/>
        <w:numPr>
          <w:ilvl w:val="0"/>
          <w:numId w:val="27"/>
        </w:numPr>
        <w:jc w:val="both"/>
      </w:pPr>
      <w:r>
        <w:t>Access Control and User Interaction:</w:t>
      </w:r>
    </w:p>
    <w:p w14:paraId="4E85E646" w14:textId="77777777" w:rsidR="00F22F67" w:rsidRDefault="00F22F67" w:rsidP="00F22F67">
      <w:pPr>
        <w:pStyle w:val="ListParagraph"/>
        <w:numPr>
          <w:ilvl w:val="1"/>
          <w:numId w:val="27"/>
        </w:numPr>
        <w:jc w:val="both"/>
      </w:pPr>
      <w:r>
        <w:t>A small number of technical users interact directly with the modular banking application for configuration and management tasks, reducing the potential attack surface.</w:t>
      </w:r>
    </w:p>
    <w:p w14:paraId="47E8426E" w14:textId="01DFDEFB" w:rsidR="00EA0E9E" w:rsidRDefault="00F22F67" w:rsidP="00F22F67">
      <w:pPr>
        <w:pStyle w:val="ListParagraph"/>
        <w:numPr>
          <w:ilvl w:val="1"/>
          <w:numId w:val="27"/>
        </w:numPr>
        <w:jc w:val="both"/>
      </w:pPr>
      <w:r>
        <w:t>Stringent access controls are essential to ensure that only authorized personnel can manage these modules, given their critical role in system operations.</w:t>
      </w:r>
    </w:p>
    <w:p w14:paraId="53AD4582" w14:textId="0D633D1B" w:rsidR="00F22F67" w:rsidRPr="00EA0E9E" w:rsidRDefault="00F22F67" w:rsidP="00F22F67">
      <w:pPr>
        <w:jc w:val="both"/>
      </w:pPr>
      <w:r>
        <w:t>In light of the above architecture, the applicati</w:t>
      </w:r>
      <w:r w:rsidR="00DD0D03">
        <w:t xml:space="preserve">on security features for Temenos Modular banking solutions are designed as described in the following sections. </w:t>
      </w:r>
    </w:p>
    <w:p w14:paraId="32F51994" w14:textId="137E31EF" w:rsidR="00377888" w:rsidRDefault="00377888" w:rsidP="0064111E">
      <w:pPr>
        <w:pStyle w:val="Heading2"/>
      </w:pPr>
      <w:bookmarkStart w:id="187" w:name="_Toc193268347"/>
      <w:r>
        <w:t>Authentication</w:t>
      </w:r>
      <w:bookmarkEnd w:id="187"/>
    </w:p>
    <w:p w14:paraId="3CF9BB3A" w14:textId="77777777" w:rsidR="00037834" w:rsidRDefault="00037834" w:rsidP="00037834">
      <w:pPr>
        <w:spacing w:before="0" w:after="0"/>
        <w:jc w:val="both"/>
      </w:pPr>
    </w:p>
    <w:p w14:paraId="71DFF739" w14:textId="33C23861" w:rsidR="00037834" w:rsidRPr="00037834" w:rsidRDefault="00037834" w:rsidP="00037834">
      <w:pPr>
        <w:spacing w:before="0" w:after="0"/>
        <w:jc w:val="both"/>
        <w:rPr>
          <w:lang w:val="en-US"/>
        </w:rPr>
      </w:pPr>
      <w:r w:rsidRPr="00037834">
        <w:rPr>
          <w:lang w:val="en-US"/>
        </w:rPr>
        <w:t xml:space="preserve">Temenos modular solutions leverage </w:t>
      </w:r>
      <w:proofErr w:type="spellStart"/>
      <w:r w:rsidRPr="00037834">
        <w:rPr>
          <w:lang w:val="en-US"/>
        </w:rPr>
        <w:t>Keycloak</w:t>
      </w:r>
      <w:proofErr w:type="spellEnd"/>
      <w:r w:rsidRPr="00037834">
        <w:rPr>
          <w:lang w:val="en-US"/>
        </w:rPr>
        <w:t xml:space="preserve">, an open-source Identity and Access Management (IAM) tool, as an identity broker to manage authentication. </w:t>
      </w:r>
      <w:proofErr w:type="spellStart"/>
      <w:r w:rsidRPr="00037834">
        <w:rPr>
          <w:lang w:val="en-US"/>
        </w:rPr>
        <w:t>Keycloak</w:t>
      </w:r>
      <w:proofErr w:type="spellEnd"/>
      <w:r w:rsidRPr="00037834">
        <w:rPr>
          <w:lang w:val="en-US"/>
        </w:rPr>
        <w:t xml:space="preserve"> facilitates Single Sign-On (SSO), allowing users to log in once and access multiple applications seamlessly. This approach enhances security by centralizing authentication processes, reducing the administrative burden on individual applications.</w:t>
      </w:r>
    </w:p>
    <w:p w14:paraId="381C3F77" w14:textId="77777777" w:rsidR="00037834" w:rsidRPr="00037834" w:rsidRDefault="00037834" w:rsidP="00037834">
      <w:pPr>
        <w:spacing w:before="0" w:after="0"/>
        <w:jc w:val="both"/>
        <w:rPr>
          <w:lang w:val="en-US"/>
        </w:rPr>
      </w:pPr>
    </w:p>
    <w:p w14:paraId="2EBB9884" w14:textId="463E0DD8" w:rsidR="00037834" w:rsidRPr="00037834" w:rsidRDefault="00037834" w:rsidP="00037834">
      <w:pPr>
        <w:spacing w:before="0" w:after="0"/>
        <w:jc w:val="both"/>
        <w:rPr>
          <w:lang w:val="en-US"/>
        </w:rPr>
      </w:pPr>
      <w:proofErr w:type="spellStart"/>
      <w:r w:rsidRPr="00037834">
        <w:rPr>
          <w:lang w:val="en-US"/>
        </w:rPr>
        <w:lastRenderedPageBreak/>
        <w:t>Keycloak</w:t>
      </w:r>
      <w:proofErr w:type="spellEnd"/>
      <w:r w:rsidRPr="00037834">
        <w:rPr>
          <w:lang w:val="en-US"/>
        </w:rPr>
        <w:t xml:space="preserve"> integrates with the bank's existing Identity Provider (IdP), such as Active Directory, which handles user management and password storage. This integration typically occurs via protocols like SAML</w:t>
      </w:r>
      <w:r w:rsidR="008E3C11">
        <w:rPr>
          <w:lang w:val="en-US"/>
        </w:rPr>
        <w:t xml:space="preserve"> or Open ID Connect</w:t>
      </w:r>
      <w:r w:rsidR="00677E1D">
        <w:rPr>
          <w:lang w:val="en-US"/>
        </w:rPr>
        <w:t xml:space="preserve">, </w:t>
      </w:r>
      <w:r w:rsidRPr="00037834">
        <w:rPr>
          <w:lang w:val="en-US"/>
        </w:rPr>
        <w:t>commonly used in enterprise environments for secure identity management.</w:t>
      </w:r>
    </w:p>
    <w:p w14:paraId="6DD6C316" w14:textId="77777777" w:rsidR="00037834" w:rsidRPr="00037834" w:rsidRDefault="00037834" w:rsidP="00037834">
      <w:pPr>
        <w:spacing w:before="0" w:after="0"/>
        <w:jc w:val="both"/>
        <w:rPr>
          <w:lang w:val="en-US"/>
        </w:rPr>
      </w:pPr>
    </w:p>
    <w:p w14:paraId="6307199A" w14:textId="77777777" w:rsidR="00037834" w:rsidRPr="00037834" w:rsidRDefault="00037834" w:rsidP="00037834">
      <w:pPr>
        <w:spacing w:before="0" w:after="0"/>
        <w:jc w:val="both"/>
        <w:rPr>
          <w:lang w:val="en-US"/>
        </w:rPr>
      </w:pPr>
      <w:r w:rsidRPr="00037834">
        <w:rPr>
          <w:lang w:val="en-US"/>
        </w:rPr>
        <w:t xml:space="preserve">By externalizing authentication through </w:t>
      </w:r>
      <w:proofErr w:type="spellStart"/>
      <w:r w:rsidRPr="00037834">
        <w:rPr>
          <w:lang w:val="en-US"/>
        </w:rPr>
        <w:t>Keycloak</w:t>
      </w:r>
      <w:proofErr w:type="spellEnd"/>
      <w:r w:rsidRPr="00037834">
        <w:rPr>
          <w:lang w:val="en-US"/>
        </w:rPr>
        <w:t>, Temenos modules avoid handling login processes directly, ensuring consistent security policies across applications. This setup streamlines user provisioning and de-provisioning while maintaining a federated identity management solution that complements the bank's existing infrastructure.</w:t>
      </w:r>
    </w:p>
    <w:p w14:paraId="226E1777" w14:textId="77777777" w:rsidR="00037834" w:rsidRPr="00037834" w:rsidRDefault="00037834" w:rsidP="00037834">
      <w:pPr>
        <w:spacing w:before="0" w:after="0"/>
        <w:jc w:val="both"/>
        <w:rPr>
          <w:lang w:val="en-US"/>
        </w:rPr>
      </w:pPr>
    </w:p>
    <w:p w14:paraId="5B50F594" w14:textId="748706FF" w:rsidR="0064111E" w:rsidRPr="00037834" w:rsidRDefault="00037834" w:rsidP="00037834">
      <w:pPr>
        <w:spacing w:before="0" w:after="0"/>
        <w:jc w:val="both"/>
        <w:rPr>
          <w:lang w:val="en-US"/>
        </w:rPr>
      </w:pPr>
      <w:r w:rsidRPr="00037834">
        <w:rPr>
          <w:lang w:val="en-US"/>
        </w:rPr>
        <w:t xml:space="preserve">In summary, </w:t>
      </w:r>
      <w:proofErr w:type="spellStart"/>
      <w:r w:rsidRPr="00037834">
        <w:rPr>
          <w:lang w:val="en-US"/>
        </w:rPr>
        <w:t>Keycloak</w:t>
      </w:r>
      <w:proofErr w:type="spellEnd"/>
      <w:r w:rsidRPr="00037834">
        <w:rPr>
          <w:lang w:val="en-US"/>
        </w:rPr>
        <w:t xml:space="preserve"> acts as an intermediary between Temenos modules and the bank's IdP, providing a secure and efficient authentication framework that aligns with enterprise security standards.</w:t>
      </w:r>
    </w:p>
    <w:p w14:paraId="256CCA4E" w14:textId="77777777" w:rsidR="00377888" w:rsidRDefault="00377888" w:rsidP="0064111E">
      <w:pPr>
        <w:pStyle w:val="Heading2"/>
      </w:pPr>
      <w:bookmarkStart w:id="188" w:name="_Toc193268348"/>
      <w:r>
        <w:t>Authorization</w:t>
      </w:r>
      <w:bookmarkEnd w:id="188"/>
    </w:p>
    <w:p w14:paraId="6C955143" w14:textId="44DE78B0" w:rsidR="0064111E" w:rsidRPr="00EF28AA" w:rsidRDefault="00EF28AA" w:rsidP="00377888">
      <w:pPr>
        <w:spacing w:before="0" w:after="0"/>
        <w:jc w:val="both"/>
        <w:rPr>
          <w:color w:val="FF0000"/>
        </w:rPr>
      </w:pPr>
      <w:r>
        <w:rPr>
          <w:color w:val="FF0000"/>
        </w:rPr>
        <w:t xml:space="preserve">We need to decide SMS vs XACML. </w:t>
      </w:r>
      <w:r w:rsidR="00683CB5">
        <w:rPr>
          <w:color w:val="FF0000"/>
        </w:rPr>
        <w:t xml:space="preserve">We also need to decide what are the expectations from authorization during the project. </w:t>
      </w:r>
    </w:p>
    <w:p w14:paraId="33C66E4A" w14:textId="77777777" w:rsidR="00EA0E9E" w:rsidRDefault="0064111E" w:rsidP="0064111E">
      <w:pPr>
        <w:pStyle w:val="Heading2"/>
      </w:pPr>
      <w:bookmarkStart w:id="189" w:name="_Toc193268349"/>
      <w:r>
        <w:t>Encryption</w:t>
      </w:r>
      <w:bookmarkEnd w:id="189"/>
    </w:p>
    <w:p w14:paraId="31EC3093" w14:textId="6872B538" w:rsidR="00056A97" w:rsidRDefault="00056A97" w:rsidP="00056A97">
      <w:pPr>
        <w:jc w:val="both"/>
      </w:pPr>
      <w:r>
        <w:t>Temenos employs a layered approach to encryption, tailored to different stages of data lifecycle:</w:t>
      </w:r>
    </w:p>
    <w:p w14:paraId="4D104301" w14:textId="77777777" w:rsidR="00056A97" w:rsidRPr="00056A97" w:rsidRDefault="00056A97" w:rsidP="00810065">
      <w:pPr>
        <w:pStyle w:val="ListParagraph"/>
        <w:numPr>
          <w:ilvl w:val="0"/>
          <w:numId w:val="33"/>
        </w:numPr>
        <w:jc w:val="both"/>
        <w:rPr>
          <w:b/>
          <w:bCs/>
        </w:rPr>
      </w:pPr>
      <w:r w:rsidRPr="00056A97">
        <w:rPr>
          <w:b/>
          <w:bCs/>
        </w:rPr>
        <w:t>Data at Rest Encryption:</w:t>
      </w:r>
    </w:p>
    <w:p w14:paraId="03E761C5" w14:textId="77777777" w:rsidR="00056A97" w:rsidRDefault="00056A97" w:rsidP="00810065">
      <w:pPr>
        <w:pStyle w:val="ListParagraph"/>
        <w:numPr>
          <w:ilvl w:val="0"/>
          <w:numId w:val="34"/>
        </w:numPr>
        <w:jc w:val="both"/>
      </w:pPr>
      <w:r>
        <w:t>Mechanism: Transparent Data Encryption (TDE) supported by databases like MS SQL Server and Oracle.</w:t>
      </w:r>
    </w:p>
    <w:p w14:paraId="5E9E8553" w14:textId="77777777" w:rsidR="00056A97" w:rsidRDefault="00056A97" w:rsidP="00810065">
      <w:pPr>
        <w:pStyle w:val="ListParagraph"/>
        <w:numPr>
          <w:ilvl w:val="0"/>
          <w:numId w:val="34"/>
        </w:numPr>
        <w:jc w:val="both"/>
      </w:pPr>
      <w:r>
        <w:t>Details: TDE encrypts the entire database, including logs and backups, ensuring that data remains encrypted even when stored on disks or during backup processes.</w:t>
      </w:r>
    </w:p>
    <w:p w14:paraId="026DBB4A" w14:textId="77777777" w:rsidR="00056A97" w:rsidRDefault="00056A97" w:rsidP="00810065">
      <w:pPr>
        <w:pStyle w:val="ListParagraph"/>
        <w:numPr>
          <w:ilvl w:val="0"/>
          <w:numId w:val="34"/>
        </w:numPr>
        <w:jc w:val="both"/>
      </w:pPr>
      <w:r>
        <w:t>Implementation: This encryption is managed at the database level, often using keys stored in secure key management systems.</w:t>
      </w:r>
    </w:p>
    <w:p w14:paraId="684B3E04" w14:textId="77777777" w:rsidR="00056A97" w:rsidRDefault="00056A97" w:rsidP="00056A97">
      <w:pPr>
        <w:pStyle w:val="ListParagraph"/>
        <w:ind w:left="720"/>
        <w:jc w:val="both"/>
      </w:pPr>
    </w:p>
    <w:p w14:paraId="46B6BC35" w14:textId="77777777" w:rsidR="00056A97" w:rsidRPr="00056A97" w:rsidRDefault="00056A97" w:rsidP="00810065">
      <w:pPr>
        <w:pStyle w:val="ListParagraph"/>
        <w:numPr>
          <w:ilvl w:val="0"/>
          <w:numId w:val="33"/>
        </w:numPr>
        <w:jc w:val="both"/>
        <w:rPr>
          <w:b/>
          <w:bCs/>
        </w:rPr>
      </w:pPr>
      <w:r w:rsidRPr="00056A97">
        <w:rPr>
          <w:b/>
          <w:bCs/>
        </w:rPr>
        <w:t>Data in Transit Encryption:</w:t>
      </w:r>
    </w:p>
    <w:p w14:paraId="6B5F0B2E" w14:textId="77777777" w:rsidR="00056A97" w:rsidRDefault="00056A97" w:rsidP="00810065">
      <w:pPr>
        <w:pStyle w:val="ListParagraph"/>
        <w:numPr>
          <w:ilvl w:val="0"/>
          <w:numId w:val="35"/>
        </w:numPr>
        <w:jc w:val="both"/>
      </w:pPr>
      <w:r>
        <w:t>Protocol: Utilizes TLS (Transport Layer Security) versions 1.2 and 1.3 for securing data exchanged between components.</w:t>
      </w:r>
    </w:p>
    <w:p w14:paraId="383CD0F5" w14:textId="77777777" w:rsidR="00056A97" w:rsidRDefault="00056A97" w:rsidP="00810065">
      <w:pPr>
        <w:pStyle w:val="ListParagraph"/>
        <w:numPr>
          <w:ilvl w:val="0"/>
          <w:numId w:val="35"/>
        </w:numPr>
        <w:jc w:val="both"/>
      </w:pPr>
      <w:r>
        <w:t>Configuration: Implements industry-standard TLS certificates with recommended cipher suites to ensure secure communication channels. Banks are advised to use well-known certificate authorities for issuing these certificates.</w:t>
      </w:r>
    </w:p>
    <w:p w14:paraId="041A2E68" w14:textId="77777777" w:rsidR="00056A97" w:rsidRDefault="00056A97" w:rsidP="00056A97">
      <w:pPr>
        <w:pStyle w:val="ListParagraph"/>
        <w:ind w:left="720"/>
        <w:jc w:val="both"/>
      </w:pPr>
    </w:p>
    <w:p w14:paraId="10291A67" w14:textId="77777777" w:rsidR="00056A97" w:rsidRPr="00056A97" w:rsidRDefault="00056A97" w:rsidP="00810065">
      <w:pPr>
        <w:pStyle w:val="ListParagraph"/>
        <w:numPr>
          <w:ilvl w:val="0"/>
          <w:numId w:val="35"/>
        </w:numPr>
        <w:jc w:val="both"/>
        <w:rPr>
          <w:b/>
          <w:bCs/>
        </w:rPr>
      </w:pPr>
      <w:r w:rsidRPr="00056A97">
        <w:rPr>
          <w:b/>
          <w:bCs/>
        </w:rPr>
        <w:t>API-Level Encryption:</w:t>
      </w:r>
    </w:p>
    <w:p w14:paraId="13E69B44" w14:textId="77777777" w:rsidR="00056A97" w:rsidRDefault="00056A97" w:rsidP="00810065">
      <w:pPr>
        <w:pStyle w:val="ListParagraph"/>
        <w:numPr>
          <w:ilvl w:val="0"/>
          <w:numId w:val="36"/>
        </w:numPr>
        <w:jc w:val="both"/>
      </w:pPr>
      <w:r>
        <w:t>Integration: Leverages third-party encryption tools available through Temenos Exchange, allowing banks to enhance security as needed.</w:t>
      </w:r>
    </w:p>
    <w:p w14:paraId="10DF3BE0" w14:textId="77777777" w:rsidR="00056A97" w:rsidRDefault="00056A97" w:rsidP="00810065">
      <w:pPr>
        <w:pStyle w:val="ListParagraph"/>
        <w:numPr>
          <w:ilvl w:val="0"/>
          <w:numId w:val="36"/>
        </w:numPr>
        <w:jc w:val="both"/>
      </w:pPr>
      <w:r>
        <w:t>Tools: These pre-integrated tools provide additional layers of API-level encryption, ensuring that data exchanged via APIs remains secure and compliant with specific bank policies or regulatory requirements.</w:t>
      </w:r>
    </w:p>
    <w:p w14:paraId="6B16AD4E" w14:textId="7CD1A06C" w:rsidR="00056A97" w:rsidRPr="00056A97" w:rsidRDefault="00056A97" w:rsidP="00056A97">
      <w:pPr>
        <w:jc w:val="both"/>
        <w:rPr>
          <w:b/>
          <w:bCs/>
        </w:rPr>
      </w:pPr>
      <w:r w:rsidRPr="00056A97">
        <w:rPr>
          <w:b/>
          <w:bCs/>
        </w:rPr>
        <w:t>Interactions Between Encryption Types:</w:t>
      </w:r>
    </w:p>
    <w:p w14:paraId="60038305" w14:textId="77777777" w:rsidR="00056A97" w:rsidRDefault="00056A97" w:rsidP="00056A97">
      <w:pPr>
        <w:jc w:val="both"/>
      </w:pPr>
      <w:r>
        <w:t>Each encryption type operates independently but works together to ensure comprehensive security. Separate keys are typically used for different encryption processes (e.g., TDE vs. TLS), though some infrastructure can be shared, such as key management systems.</w:t>
      </w:r>
    </w:p>
    <w:p w14:paraId="2B2E6FBD" w14:textId="3C177572" w:rsidR="00056A97" w:rsidRPr="00056A97" w:rsidRDefault="00056A97" w:rsidP="00056A97">
      <w:pPr>
        <w:jc w:val="both"/>
        <w:rPr>
          <w:b/>
          <w:bCs/>
        </w:rPr>
      </w:pPr>
      <w:r w:rsidRPr="00056A97">
        <w:rPr>
          <w:b/>
          <w:bCs/>
        </w:rPr>
        <w:t>Compatibility and Security Considerations:</w:t>
      </w:r>
    </w:p>
    <w:p w14:paraId="2F8179A9" w14:textId="77777777" w:rsidR="00056A97" w:rsidRDefault="00056A97" w:rsidP="00056A97">
      <w:pPr>
        <w:jc w:val="both"/>
      </w:pPr>
      <w:r>
        <w:t>Temenos ensures compatibility by standardizing encryption protocols and tools. The modular architecture allows each component to handle its specific security requirements while maintaining seamless integration.</w:t>
      </w:r>
    </w:p>
    <w:p w14:paraId="15250444" w14:textId="77777777" w:rsidR="00056A97" w:rsidRDefault="00056A97" w:rsidP="00056A97">
      <w:pPr>
        <w:jc w:val="both"/>
      </w:pPr>
      <w:r>
        <w:t>Regular updates and patches are applied to maintain security standards, particularly for TLS configurations, ensuring ongoing protection against emerging threats.</w:t>
      </w:r>
    </w:p>
    <w:p w14:paraId="5151CE0D" w14:textId="48215D33" w:rsidR="00EA0E9E" w:rsidRDefault="00056A97" w:rsidP="00056A97">
      <w:pPr>
        <w:jc w:val="both"/>
      </w:pPr>
      <w:r>
        <w:t>This structured approach ensures that Temenos banking solutions provide robust security across all data states, from storage to transmission and API interactions.</w:t>
      </w:r>
    </w:p>
    <w:p w14:paraId="41BB62BC" w14:textId="765B2F01" w:rsidR="00991028" w:rsidRPr="00991028" w:rsidRDefault="00991028" w:rsidP="0064111E">
      <w:pPr>
        <w:pStyle w:val="Heading2"/>
        <w:rPr>
          <w:sz w:val="32"/>
          <w:szCs w:val="32"/>
        </w:rPr>
      </w:pPr>
      <w:r>
        <w:br w:type="page"/>
      </w:r>
    </w:p>
    <w:p w14:paraId="11AA6276" w14:textId="6827F51B" w:rsidR="00991028" w:rsidRDefault="00991028" w:rsidP="00A55DF7">
      <w:pPr>
        <w:pStyle w:val="Heading1"/>
        <w:numPr>
          <w:ilvl w:val="0"/>
          <w:numId w:val="6"/>
        </w:numPr>
      </w:pPr>
      <w:bookmarkStart w:id="190" w:name="_Toc193268350"/>
      <w:r>
        <w:lastRenderedPageBreak/>
        <w:t>Observability</w:t>
      </w:r>
      <w:bookmarkEnd w:id="190"/>
    </w:p>
    <w:p w14:paraId="2BF6CE40" w14:textId="77777777" w:rsidR="00A832D9" w:rsidRDefault="00A832D9" w:rsidP="00A832D9">
      <w:pPr>
        <w:spacing w:before="0" w:after="0"/>
      </w:pPr>
    </w:p>
    <w:p w14:paraId="055400FE" w14:textId="49C88082" w:rsidR="00A832D9" w:rsidRDefault="00A832D9" w:rsidP="001E035E">
      <w:pPr>
        <w:spacing w:before="0" w:after="0"/>
        <w:jc w:val="both"/>
      </w:pPr>
      <w:r>
        <w:t>In the realm of banking technology, observability is crucial for ensuring the operational health and efficiency of deployed systems. Temenos modular banking solutions are designed to provide robust observability through a suite of integrated tools that facilitate monitoring, debugging, and performance analysis.</w:t>
      </w:r>
    </w:p>
    <w:p w14:paraId="02B6D3DD" w14:textId="77777777" w:rsidR="00A832D9" w:rsidRDefault="00A832D9" w:rsidP="001E035E">
      <w:pPr>
        <w:spacing w:before="0" w:after="0"/>
        <w:jc w:val="both"/>
      </w:pPr>
    </w:p>
    <w:p w14:paraId="3AEA729E" w14:textId="77777777" w:rsidR="00A832D9" w:rsidRDefault="00A832D9" w:rsidP="001E035E">
      <w:pPr>
        <w:spacing w:before="0" w:after="0"/>
        <w:jc w:val="both"/>
      </w:pPr>
      <w:r>
        <w:t>At the core of Temenos' observability capabilities lie three essential libraries:</w:t>
      </w:r>
    </w:p>
    <w:p w14:paraId="4F3BED1E" w14:textId="77777777" w:rsidR="00A832D9" w:rsidRDefault="00A832D9" w:rsidP="001E035E">
      <w:pPr>
        <w:spacing w:before="0" w:after="0"/>
        <w:jc w:val="both"/>
      </w:pPr>
    </w:p>
    <w:p w14:paraId="490480F3" w14:textId="6263A557" w:rsidR="00A832D9" w:rsidRDefault="00A832D9" w:rsidP="00810065">
      <w:pPr>
        <w:pStyle w:val="ListParagraph"/>
        <w:numPr>
          <w:ilvl w:val="0"/>
          <w:numId w:val="37"/>
        </w:numPr>
        <w:spacing w:before="0" w:after="0"/>
        <w:jc w:val="both"/>
      </w:pPr>
      <w:r>
        <w:t>Logging: The Log4j library is employed for generating logs within Temenos components. These logs capture detailed information about system operations, enabling effective troubleshooting and insight into component behaviour.</w:t>
      </w:r>
    </w:p>
    <w:p w14:paraId="4CD3B714" w14:textId="3C058A00" w:rsidR="00A832D9" w:rsidRDefault="00A832D9" w:rsidP="00810065">
      <w:pPr>
        <w:pStyle w:val="ListParagraph"/>
        <w:numPr>
          <w:ilvl w:val="0"/>
          <w:numId w:val="37"/>
        </w:numPr>
        <w:spacing w:before="0" w:after="0"/>
        <w:jc w:val="both"/>
      </w:pPr>
      <w:r>
        <w:t xml:space="preserve">Metering: As part of </w:t>
      </w:r>
      <w:proofErr w:type="spellStart"/>
      <w:r>
        <w:t>OpenTelemetry</w:t>
      </w:r>
      <w:proofErr w:type="spellEnd"/>
      <w:r>
        <w:t>, this functionality is dedicated to collecting and managing metrics. It provides quantitative data on system performance, helping administrators understand resource utilization and identify bottlenecks.</w:t>
      </w:r>
    </w:p>
    <w:p w14:paraId="71235B12" w14:textId="0FEAAD0A" w:rsidR="00A832D9" w:rsidRDefault="00A832D9" w:rsidP="00810065">
      <w:pPr>
        <w:pStyle w:val="ListParagraph"/>
        <w:numPr>
          <w:ilvl w:val="0"/>
          <w:numId w:val="37"/>
        </w:numPr>
        <w:spacing w:before="0" w:after="0"/>
        <w:jc w:val="both"/>
      </w:pPr>
      <w:r>
        <w:t xml:space="preserve">Tracing: </w:t>
      </w:r>
      <w:r w:rsidR="001E035E">
        <w:t xml:space="preserve">As </w:t>
      </w:r>
      <w:r>
        <w:t xml:space="preserve">part of </w:t>
      </w:r>
      <w:proofErr w:type="spellStart"/>
      <w:r>
        <w:t>OpenTelemetry</w:t>
      </w:r>
      <w:proofErr w:type="spellEnd"/>
      <w:r>
        <w:t>, tracing allows for the tracking of transactions across various services within the banking ecosystem. This is vital for understanding end-to-end processes and ensuring seamless operation.</w:t>
      </w:r>
    </w:p>
    <w:p w14:paraId="2684203C" w14:textId="77777777" w:rsidR="00A832D9" w:rsidRDefault="00A832D9" w:rsidP="001E035E">
      <w:pPr>
        <w:spacing w:before="0" w:after="0"/>
        <w:jc w:val="both"/>
      </w:pPr>
    </w:p>
    <w:p w14:paraId="7469B573" w14:textId="7549AD23" w:rsidR="00A832D9" w:rsidRPr="00A832D9" w:rsidRDefault="00A832D9" w:rsidP="001E035E">
      <w:pPr>
        <w:spacing w:before="0" w:after="0"/>
        <w:jc w:val="both"/>
        <w:rPr>
          <w:b/>
          <w:bCs/>
        </w:rPr>
      </w:pPr>
      <w:r w:rsidRPr="00A832D9">
        <w:rPr>
          <w:b/>
          <w:bCs/>
        </w:rPr>
        <w:t>Integration with Bank’s Centralized Observability Infrastructure</w:t>
      </w:r>
    </w:p>
    <w:p w14:paraId="1662FCFC" w14:textId="77777777" w:rsidR="00A832D9" w:rsidRDefault="00A832D9" w:rsidP="001E035E">
      <w:pPr>
        <w:spacing w:before="0" w:after="0"/>
        <w:jc w:val="both"/>
      </w:pPr>
    </w:p>
    <w:p w14:paraId="549AD966" w14:textId="3178951C" w:rsidR="009918CB" w:rsidRDefault="00A832D9" w:rsidP="001E035E">
      <w:pPr>
        <w:spacing w:before="0" w:after="0"/>
        <w:jc w:val="both"/>
      </w:pPr>
      <w:r>
        <w:t xml:space="preserve">Temenos components are designed to seamlessly integrate with a bank's existing centralized observability infrastructure. The logs, meters, and traces generated by Temenos modules can be </w:t>
      </w:r>
      <w:r w:rsidR="001E035E">
        <w:t>channelled</w:t>
      </w:r>
      <w:r>
        <w:t xml:space="preserve"> into the bank’s data collection, storage, analysis, and visualization tools. This integration ensures that all necessary operational data is consolidated and accessible within the bank’s monitoring framework.</w:t>
      </w:r>
    </w:p>
    <w:p w14:paraId="6D98FE28" w14:textId="77777777" w:rsidR="00BC3423" w:rsidRDefault="00BC3423" w:rsidP="001E035E">
      <w:pPr>
        <w:spacing w:before="0" w:after="0"/>
        <w:jc w:val="both"/>
      </w:pPr>
    </w:p>
    <w:p w14:paraId="450CB62F" w14:textId="74E3EF43" w:rsidR="00BC3423" w:rsidRPr="00BC3423" w:rsidRDefault="00BC3423" w:rsidP="001E035E">
      <w:pPr>
        <w:spacing w:before="0" w:after="0"/>
        <w:jc w:val="both"/>
        <w:rPr>
          <w:b/>
          <w:bCs/>
        </w:rPr>
      </w:pPr>
      <w:r w:rsidRPr="00BC3423">
        <w:rPr>
          <w:b/>
          <w:bCs/>
        </w:rPr>
        <w:t>Monitoring Dashboards</w:t>
      </w:r>
    </w:p>
    <w:p w14:paraId="249A5CD2" w14:textId="77777777" w:rsidR="00A832D9" w:rsidRDefault="00A832D9" w:rsidP="001E035E">
      <w:pPr>
        <w:spacing w:before="0" w:after="0"/>
        <w:jc w:val="both"/>
      </w:pPr>
    </w:p>
    <w:p w14:paraId="3BFBBF8A" w14:textId="6ABD770A" w:rsidR="00BC3423" w:rsidRDefault="00BC3423" w:rsidP="001E035E">
      <w:pPr>
        <w:spacing w:before="0" w:after="0"/>
        <w:jc w:val="both"/>
      </w:pPr>
      <w:r>
        <w:t xml:space="preserve">A monitoring Dashboard based on the </w:t>
      </w:r>
      <w:r w:rsidR="009F2B39">
        <w:t>open-source</w:t>
      </w:r>
      <w:r>
        <w:t xml:space="preserve"> stack above is </w:t>
      </w:r>
      <w:r w:rsidR="009F2B39">
        <w:t>being planned</w:t>
      </w:r>
      <w:r>
        <w:t xml:space="preserve">. The dashboard will be offered on top of Grafana as an accelerator </w:t>
      </w:r>
      <w:r w:rsidR="009F2B39">
        <w:t xml:space="preserve">for banks that are using the popular platform. As of R25 AMR, this dashboard will not be available. </w:t>
      </w:r>
    </w:p>
    <w:p w14:paraId="646417A8" w14:textId="77777777" w:rsidR="00BC3423" w:rsidRDefault="00BC3423" w:rsidP="001E035E">
      <w:pPr>
        <w:spacing w:before="0" w:after="0"/>
        <w:jc w:val="both"/>
      </w:pPr>
    </w:p>
    <w:p w14:paraId="50E7AE64" w14:textId="77777777" w:rsidR="00A832D9" w:rsidRPr="00A832D9" w:rsidRDefault="00A832D9" w:rsidP="001E035E">
      <w:pPr>
        <w:spacing w:before="0" w:after="0"/>
        <w:jc w:val="both"/>
        <w:rPr>
          <w:b/>
          <w:bCs/>
        </w:rPr>
      </w:pPr>
      <w:r w:rsidRPr="00A832D9">
        <w:rPr>
          <w:b/>
          <w:bCs/>
        </w:rPr>
        <w:t>Importance for the Bank</w:t>
      </w:r>
    </w:p>
    <w:p w14:paraId="631A24D1" w14:textId="77777777" w:rsidR="00A832D9" w:rsidRDefault="00A832D9" w:rsidP="001E035E">
      <w:pPr>
        <w:spacing w:before="0" w:after="0"/>
        <w:jc w:val="both"/>
      </w:pPr>
    </w:p>
    <w:p w14:paraId="7D0354BE" w14:textId="77777777" w:rsidR="00A832D9" w:rsidRDefault="00A832D9" w:rsidP="001E035E">
      <w:pPr>
        <w:spacing w:before="0" w:after="0"/>
        <w:jc w:val="both"/>
      </w:pPr>
      <w:r>
        <w:t>The provision of integrated logging, metering, and tracing tools by Temenos is instrumental in supporting effective system management. These capabilities enable banks to:</w:t>
      </w:r>
    </w:p>
    <w:p w14:paraId="03D6EFAB" w14:textId="77777777" w:rsidR="00A832D9" w:rsidRDefault="00A832D9" w:rsidP="001E035E">
      <w:pPr>
        <w:spacing w:before="0" w:after="0"/>
        <w:jc w:val="both"/>
      </w:pPr>
    </w:p>
    <w:p w14:paraId="67B52326" w14:textId="0D4E309F" w:rsidR="00A832D9" w:rsidRDefault="00A832D9" w:rsidP="00810065">
      <w:pPr>
        <w:pStyle w:val="ListParagraph"/>
        <w:numPr>
          <w:ilvl w:val="0"/>
          <w:numId w:val="38"/>
        </w:numPr>
        <w:spacing w:before="0" w:after="0"/>
        <w:jc w:val="both"/>
      </w:pPr>
      <w:r>
        <w:t>Enhance Monitoring: Gain comprehensive insights into the performance and health of deployed modules.</w:t>
      </w:r>
    </w:p>
    <w:p w14:paraId="2B125334" w14:textId="5F9D4C4E" w:rsidR="00A832D9" w:rsidRDefault="00A832D9" w:rsidP="00810065">
      <w:pPr>
        <w:pStyle w:val="ListParagraph"/>
        <w:numPr>
          <w:ilvl w:val="0"/>
          <w:numId w:val="38"/>
        </w:numPr>
        <w:spacing w:before="0" w:after="0"/>
        <w:jc w:val="both"/>
      </w:pPr>
      <w:r>
        <w:t>Streamline Debugging: Quickly identify and resolve issues through detailed logs and transaction traces.</w:t>
      </w:r>
    </w:p>
    <w:p w14:paraId="790EC907" w14:textId="0066AEE4" w:rsidR="00A832D9" w:rsidRDefault="00A832D9" w:rsidP="00810065">
      <w:pPr>
        <w:pStyle w:val="ListParagraph"/>
        <w:numPr>
          <w:ilvl w:val="0"/>
          <w:numId w:val="38"/>
        </w:numPr>
        <w:spacing w:before="0" w:after="0"/>
        <w:jc w:val="both"/>
      </w:pPr>
      <w:r>
        <w:t>Ensure Compliance: Maintain regulatory standards by providing auditable records of system operations.</w:t>
      </w:r>
    </w:p>
    <w:p w14:paraId="48A08A8F" w14:textId="77777777" w:rsidR="00A832D9" w:rsidRDefault="00A832D9" w:rsidP="001E035E">
      <w:pPr>
        <w:spacing w:before="0" w:after="0"/>
        <w:jc w:val="both"/>
      </w:pPr>
    </w:p>
    <w:p w14:paraId="191F7DC0" w14:textId="396DE96B" w:rsidR="00991028" w:rsidRPr="00991028" w:rsidRDefault="00A832D9" w:rsidP="001E035E">
      <w:pPr>
        <w:spacing w:before="0" w:after="0"/>
        <w:jc w:val="both"/>
        <w:rPr>
          <w:rFonts w:cs="Arial Bold"/>
          <w:b/>
          <w:bCs/>
          <w:sz w:val="32"/>
          <w:szCs w:val="32"/>
        </w:rPr>
      </w:pPr>
      <w:r>
        <w:t>In conclusion, Temenos' observability solutions are integral to the efficient management and maintenance of modular banking systems. By leveraging these tools, banks can ensure optimal performance, robust security, and compliance with industry regulations.</w:t>
      </w:r>
      <w:r w:rsidR="00991028">
        <w:br w:type="page"/>
      </w:r>
    </w:p>
    <w:p w14:paraId="738473E7" w14:textId="5680D932" w:rsidR="00991028" w:rsidRDefault="00991028" w:rsidP="00A55DF7">
      <w:pPr>
        <w:pStyle w:val="Heading1"/>
        <w:numPr>
          <w:ilvl w:val="0"/>
          <w:numId w:val="6"/>
        </w:numPr>
      </w:pPr>
      <w:bookmarkStart w:id="191" w:name="_Toc193268351"/>
      <w:r>
        <w:lastRenderedPageBreak/>
        <w:t>Implementation Approach</w:t>
      </w:r>
      <w:bookmarkEnd w:id="191"/>
    </w:p>
    <w:p w14:paraId="236A9246" w14:textId="77777777" w:rsidR="00683CB5" w:rsidRDefault="00683CB5" w:rsidP="00683CB5">
      <w:pPr>
        <w:jc w:val="both"/>
        <w:rPr>
          <w:color w:val="FF0000"/>
        </w:rPr>
      </w:pPr>
    </w:p>
    <w:p w14:paraId="094DDACD" w14:textId="77777777" w:rsidR="00E720A6" w:rsidRDefault="00683CB5" w:rsidP="00683CB5">
      <w:pPr>
        <w:jc w:val="both"/>
        <w:rPr>
          <w:color w:val="FF0000"/>
        </w:rPr>
      </w:pPr>
      <w:r>
        <w:rPr>
          <w:color w:val="FF0000"/>
        </w:rPr>
        <w:t xml:space="preserve">We need to supply a clear implementation approach to our teams that is tailored to modular banking. </w:t>
      </w:r>
      <w:r w:rsidR="00E720A6">
        <w:rPr>
          <w:color w:val="FF0000"/>
        </w:rPr>
        <w:t>In the past our implementation teams quoted a higher price for modular solutions compared to Transact (!!!!!!) due to contingencies and lack of knowledge.</w:t>
      </w:r>
    </w:p>
    <w:p w14:paraId="0F7D570A" w14:textId="6FCE3E19" w:rsidR="00991028" w:rsidRPr="00991028" w:rsidRDefault="00474C1C" w:rsidP="00683CB5">
      <w:pPr>
        <w:jc w:val="both"/>
        <w:rPr>
          <w:rFonts w:cs="Arial Bold"/>
          <w:sz w:val="32"/>
          <w:szCs w:val="32"/>
        </w:rPr>
      </w:pPr>
      <w:r>
        <w:rPr>
          <w:color w:val="FF0000"/>
        </w:rPr>
        <w:t>We might need to select a specific team (even name colleagues) that will spearhead this effort and train</w:t>
      </w:r>
      <w:r w:rsidR="00566307">
        <w:rPr>
          <w:color w:val="FF0000"/>
        </w:rPr>
        <w:t xml:space="preserve"> them properly. </w:t>
      </w:r>
      <w:r w:rsidR="00991028">
        <w:br w:type="page"/>
      </w:r>
    </w:p>
    <w:p w14:paraId="54A3ECD5" w14:textId="181E0315" w:rsidR="00991028" w:rsidRDefault="00991028" w:rsidP="00A55DF7">
      <w:pPr>
        <w:pStyle w:val="Heading1"/>
        <w:numPr>
          <w:ilvl w:val="0"/>
          <w:numId w:val="6"/>
        </w:numPr>
      </w:pPr>
      <w:bookmarkStart w:id="192" w:name="_Toc193268352"/>
      <w:r>
        <w:lastRenderedPageBreak/>
        <w:t>Data Migration</w:t>
      </w:r>
      <w:bookmarkEnd w:id="192"/>
    </w:p>
    <w:p w14:paraId="3950494F" w14:textId="77777777" w:rsidR="00566307" w:rsidRDefault="00566307" w:rsidP="00991028">
      <w:pPr>
        <w:spacing w:before="0" w:after="0"/>
      </w:pPr>
    </w:p>
    <w:p w14:paraId="24EB1AC4" w14:textId="77777777" w:rsidR="00566307" w:rsidRDefault="00566307" w:rsidP="00991028">
      <w:pPr>
        <w:spacing w:before="0" w:after="0"/>
        <w:rPr>
          <w:color w:val="FF0000"/>
        </w:rPr>
      </w:pPr>
      <w:r>
        <w:rPr>
          <w:color w:val="FF0000"/>
        </w:rPr>
        <w:t>While we can use the standard data migration tool we would use for any project, we need to specify what is the expected scope for migrating data (in terms of specific tables). This is required for project-level estimations and to keep the implementation time low.</w:t>
      </w:r>
    </w:p>
    <w:p w14:paraId="654425E9" w14:textId="77777777" w:rsidR="00566307" w:rsidRDefault="00566307" w:rsidP="00991028">
      <w:pPr>
        <w:spacing w:before="0" w:after="0"/>
        <w:rPr>
          <w:color w:val="FF0000"/>
        </w:rPr>
      </w:pPr>
    </w:p>
    <w:p w14:paraId="58E65A2B" w14:textId="191DA216" w:rsidR="00991028" w:rsidRPr="00991028" w:rsidRDefault="00566307" w:rsidP="00991028">
      <w:pPr>
        <w:spacing w:before="0" w:after="0"/>
        <w:rPr>
          <w:rFonts w:cs="Arial Bold"/>
          <w:b/>
          <w:bCs/>
          <w:sz w:val="32"/>
          <w:szCs w:val="32"/>
        </w:rPr>
      </w:pPr>
      <w:r>
        <w:rPr>
          <w:color w:val="FF0000"/>
        </w:rPr>
        <w:t xml:space="preserve">We must revisit our ancient guidance that we don’t migrate historical transactional data. We can copy the historical transactional data into a non-volatile copy of Holdings and easily satisfy the reporting requirement. </w:t>
      </w:r>
      <w:r w:rsidR="00991028">
        <w:br w:type="page"/>
      </w:r>
    </w:p>
    <w:p w14:paraId="0B557226" w14:textId="296BDD3B" w:rsidR="00991028" w:rsidRDefault="38C9002D" w:rsidP="00A55DF7">
      <w:pPr>
        <w:pStyle w:val="Heading1"/>
        <w:numPr>
          <w:ilvl w:val="0"/>
          <w:numId w:val="6"/>
        </w:numPr>
      </w:pPr>
      <w:bookmarkStart w:id="193" w:name="_Toc193268353"/>
      <w:commentRangeStart w:id="194"/>
      <w:commentRangeStart w:id="195"/>
      <w:commentRangeStart w:id="196"/>
      <w:commentRangeStart w:id="197"/>
      <w:r>
        <w:lastRenderedPageBreak/>
        <w:t>Go Live Considerations</w:t>
      </w:r>
      <w:bookmarkEnd w:id="193"/>
    </w:p>
    <w:commentRangeEnd w:id="194"/>
    <w:p w14:paraId="46E5DF6C" w14:textId="77777777" w:rsidR="00566307" w:rsidRDefault="00566307" w:rsidP="00991028">
      <w:pPr>
        <w:spacing w:before="0" w:after="0"/>
      </w:pPr>
      <w:r>
        <w:rPr>
          <w:rStyle w:val="CommentReference"/>
        </w:rPr>
        <w:commentReference w:id="194"/>
      </w:r>
    </w:p>
    <w:p w14:paraId="4CA9CEB5" w14:textId="13101D09" w:rsidR="00991028" w:rsidRPr="00991028" w:rsidRDefault="58309EBC" w:rsidP="00991028">
      <w:pPr>
        <w:spacing w:before="0" w:after="0"/>
        <w:rPr>
          <w:rFonts w:cs="Arial Bold"/>
          <w:b/>
          <w:bCs/>
          <w:sz w:val="32"/>
          <w:szCs w:val="32"/>
        </w:rPr>
      </w:pPr>
      <w:r w:rsidRPr="16861D4B">
        <w:rPr>
          <w:color w:val="FF0000"/>
        </w:rPr>
        <w:t>Are there any specific go live considerations considering there may be stronger dependencies?</w:t>
      </w:r>
      <w:commentRangeEnd w:id="195"/>
      <w:r w:rsidR="00566307">
        <w:rPr>
          <w:rStyle w:val="CommentReference"/>
        </w:rPr>
        <w:commentReference w:id="195"/>
      </w:r>
      <w:r w:rsidRPr="16861D4B">
        <w:rPr>
          <w:color w:val="FF0000"/>
        </w:rPr>
        <w:t xml:space="preserve"> </w:t>
      </w:r>
      <w:r w:rsidR="00566307">
        <w:br w:type="page"/>
      </w:r>
      <w:commentRangeEnd w:id="196"/>
      <w:r w:rsidR="00566307">
        <w:rPr>
          <w:rStyle w:val="CommentReference"/>
        </w:rPr>
        <w:commentReference w:id="196"/>
      </w:r>
      <w:commentRangeEnd w:id="197"/>
      <w:r w:rsidR="00566307">
        <w:rPr>
          <w:rStyle w:val="CommentReference"/>
        </w:rPr>
        <w:commentReference w:id="197"/>
      </w:r>
    </w:p>
    <w:p w14:paraId="7569DBD8" w14:textId="0CA255C6" w:rsidR="00991028" w:rsidRDefault="38C9002D" w:rsidP="00A55DF7">
      <w:pPr>
        <w:pStyle w:val="Heading1"/>
        <w:numPr>
          <w:ilvl w:val="0"/>
          <w:numId w:val="6"/>
        </w:numPr>
      </w:pPr>
      <w:bookmarkStart w:id="198" w:name="_Toc193268354"/>
      <w:commentRangeStart w:id="199"/>
      <w:commentRangeStart w:id="200"/>
      <w:commentRangeStart w:id="201"/>
      <w:commentRangeStart w:id="202"/>
      <w:r>
        <w:lastRenderedPageBreak/>
        <w:t>Application Support</w:t>
      </w:r>
      <w:bookmarkEnd w:id="198"/>
    </w:p>
    <w:p w14:paraId="31B10C43" w14:textId="77777777" w:rsidR="00566307" w:rsidRDefault="00566307" w:rsidP="00991028">
      <w:pPr>
        <w:spacing w:before="0" w:after="0"/>
        <w:rPr>
          <w:color w:val="FF0000"/>
        </w:rPr>
      </w:pPr>
    </w:p>
    <w:p w14:paraId="07380EF4" w14:textId="35614114" w:rsidR="00991028" w:rsidRPr="00991028" w:rsidRDefault="58309EBC" w:rsidP="00991028">
      <w:pPr>
        <w:spacing w:before="0" w:after="0"/>
        <w:rPr>
          <w:rFonts w:cs="Arial Bold"/>
          <w:b/>
          <w:bCs/>
          <w:sz w:val="32"/>
          <w:szCs w:val="32"/>
        </w:rPr>
      </w:pPr>
      <w:r w:rsidRPr="16861D4B">
        <w:rPr>
          <w:color w:val="FF0000"/>
        </w:rPr>
        <w:t xml:space="preserve">Who will support these solutions? </w:t>
      </w:r>
      <w:r w:rsidR="7ADE469B" w:rsidRPr="16861D4B">
        <w:rPr>
          <w:color w:val="FF0000"/>
        </w:rPr>
        <w:t>Should we trained named people to support? Since a lot of concepts fundamentally change, we cannot use standard resources that know Transact for application support without dedicated training.</w:t>
      </w:r>
      <w:commentRangeEnd w:id="199"/>
      <w:r w:rsidR="00566307">
        <w:rPr>
          <w:rStyle w:val="CommentReference"/>
        </w:rPr>
        <w:commentReference w:id="199"/>
      </w:r>
      <w:commentRangeEnd w:id="200"/>
      <w:r w:rsidR="00566307">
        <w:rPr>
          <w:rStyle w:val="CommentReference"/>
        </w:rPr>
        <w:commentReference w:id="200"/>
      </w:r>
      <w:commentRangeEnd w:id="201"/>
      <w:r w:rsidR="00566307">
        <w:rPr>
          <w:rStyle w:val="CommentReference"/>
        </w:rPr>
        <w:commentReference w:id="201"/>
      </w:r>
      <w:commentRangeEnd w:id="202"/>
      <w:r w:rsidR="00B82D25">
        <w:rPr>
          <w:rStyle w:val="CommentReference"/>
        </w:rPr>
        <w:commentReference w:id="202"/>
      </w:r>
      <w:r w:rsidR="7ADE469B" w:rsidRPr="16861D4B">
        <w:rPr>
          <w:color w:val="FF0000"/>
        </w:rPr>
        <w:t xml:space="preserve"> </w:t>
      </w:r>
      <w:r w:rsidR="00566307">
        <w:br w:type="page"/>
      </w:r>
    </w:p>
    <w:p w14:paraId="2CF27BED" w14:textId="50A2188E" w:rsidR="00991028" w:rsidRDefault="38C9002D" w:rsidP="00A55DF7">
      <w:pPr>
        <w:pStyle w:val="Heading1"/>
        <w:numPr>
          <w:ilvl w:val="0"/>
          <w:numId w:val="6"/>
        </w:numPr>
      </w:pPr>
      <w:bookmarkStart w:id="203" w:name="_Toc193268355"/>
      <w:commentRangeStart w:id="204"/>
      <w:r>
        <w:lastRenderedPageBreak/>
        <w:t>Upgradeability</w:t>
      </w:r>
      <w:commentRangeEnd w:id="204"/>
      <w:r w:rsidR="00991028">
        <w:rPr>
          <w:rStyle w:val="CommentReference"/>
        </w:rPr>
        <w:commentReference w:id="204"/>
      </w:r>
      <w:bookmarkEnd w:id="203"/>
    </w:p>
    <w:p w14:paraId="31AF4B8F" w14:textId="77777777" w:rsidR="00991028" w:rsidRPr="00991028" w:rsidRDefault="00991028" w:rsidP="00991028"/>
    <w:p w14:paraId="585CA66F" w14:textId="55C21256" w:rsidR="00991028" w:rsidRPr="00570A5D" w:rsidRDefault="000F5012" w:rsidP="00991028">
      <w:pPr>
        <w:rPr>
          <w:color w:val="FF0000"/>
        </w:rPr>
      </w:pPr>
      <w:r>
        <w:rPr>
          <w:color w:val="FF0000"/>
        </w:rPr>
        <w:t>What are our expectations from banks here? Are we offering annual release option? Quarterly?</w:t>
      </w:r>
    </w:p>
    <w:p w14:paraId="00D1CA95" w14:textId="77777777" w:rsidR="00991028" w:rsidRPr="00991028" w:rsidRDefault="00991028" w:rsidP="00991028"/>
    <w:p w14:paraId="0B72F815" w14:textId="77777777" w:rsidR="00991028" w:rsidRPr="00991028" w:rsidRDefault="00991028" w:rsidP="00991028"/>
    <w:p w14:paraId="11869811" w14:textId="77777777" w:rsidR="00991028" w:rsidRPr="00991028" w:rsidRDefault="00991028" w:rsidP="00991028"/>
    <w:p w14:paraId="1DF31647" w14:textId="77777777" w:rsidR="00991028" w:rsidRPr="00991028" w:rsidRDefault="00991028" w:rsidP="00991028"/>
    <w:p w14:paraId="316C81F6" w14:textId="77777777" w:rsidR="00991028" w:rsidRPr="00991028" w:rsidRDefault="00991028" w:rsidP="00991028"/>
    <w:p w14:paraId="444DF13E" w14:textId="77777777" w:rsidR="00991028" w:rsidRPr="00991028" w:rsidRDefault="00991028" w:rsidP="00991028"/>
    <w:p w14:paraId="776959CE" w14:textId="77777777" w:rsidR="00991028" w:rsidRPr="00991028" w:rsidRDefault="00991028" w:rsidP="00991028"/>
    <w:p w14:paraId="678800F5" w14:textId="77777777" w:rsidR="00991028" w:rsidRPr="00991028" w:rsidRDefault="00991028" w:rsidP="00991028"/>
    <w:p w14:paraId="54264107" w14:textId="3E4978BF" w:rsidR="0030666D" w:rsidRDefault="0030666D">
      <w:pPr>
        <w:spacing w:before="0" w:after="0"/>
      </w:pPr>
      <w:r>
        <w:br w:type="page"/>
      </w:r>
    </w:p>
    <w:p w14:paraId="23A9FBF3" w14:textId="163A6133" w:rsidR="00991028" w:rsidRDefault="0030666D" w:rsidP="0030666D">
      <w:pPr>
        <w:pStyle w:val="Heading1"/>
      </w:pPr>
      <w:bookmarkStart w:id="205" w:name="_Toc193268356"/>
      <w:r>
        <w:lastRenderedPageBreak/>
        <w:t xml:space="preserve">Appendix 1: </w:t>
      </w:r>
      <w:r w:rsidR="00A43A75">
        <w:t>Additional details on modular architecture</w:t>
      </w:r>
      <w:bookmarkEnd w:id="205"/>
    </w:p>
    <w:p w14:paraId="2BCFE467" w14:textId="787C2824" w:rsidR="00F52EC6" w:rsidRDefault="00FE3651" w:rsidP="00AF151E">
      <w:pPr>
        <w:pStyle w:val="Heading2"/>
        <w:jc w:val="both"/>
      </w:pPr>
      <w:bookmarkStart w:id="206" w:name="_Toc193268357"/>
      <w:r>
        <w:t>Deposits</w:t>
      </w:r>
      <w:bookmarkEnd w:id="206"/>
    </w:p>
    <w:p w14:paraId="3580151F" w14:textId="24C4046A" w:rsidR="000830CB" w:rsidRPr="000830CB" w:rsidRDefault="000830CB" w:rsidP="00AF151E">
      <w:pPr>
        <w:jc w:val="both"/>
      </w:pPr>
      <w:r>
        <w:t xml:space="preserve">A single component will be used for all types of </w:t>
      </w:r>
      <w:r w:rsidR="00FE3651">
        <w:t>Deposits</w:t>
      </w:r>
      <w:r>
        <w:t xml:space="preserve">, </w:t>
      </w:r>
      <w:commentRangeStart w:id="207"/>
      <w:commentRangeStart w:id="208"/>
      <w:r>
        <w:t>both Retail and Corporate</w:t>
      </w:r>
      <w:commentRangeEnd w:id="207"/>
      <w:r w:rsidR="008601A4">
        <w:rPr>
          <w:rStyle w:val="CommentReference"/>
        </w:rPr>
        <w:commentReference w:id="207"/>
      </w:r>
      <w:commentRangeEnd w:id="208"/>
      <w:r w:rsidR="00CF725D">
        <w:rPr>
          <w:rStyle w:val="CommentReference"/>
        </w:rPr>
        <w:commentReference w:id="208"/>
      </w:r>
      <w:r>
        <w:t>. There could be differences in the individual products, with corporate variants have more complexity</w:t>
      </w:r>
      <w:r w:rsidR="003B0629">
        <w:t xml:space="preserve">, but all Deposit and Account products will be implemented in a single component. </w:t>
      </w:r>
    </w:p>
    <w:p w14:paraId="2C461E1B" w14:textId="4ECE3DB6" w:rsidR="00F52EC6" w:rsidRDefault="00F52EC6" w:rsidP="00AF151E">
      <w:pPr>
        <w:pStyle w:val="Heading2"/>
        <w:jc w:val="both"/>
      </w:pPr>
      <w:bookmarkStart w:id="209" w:name="_Toc193268358"/>
      <w:r>
        <w:t>Retail Lending</w:t>
      </w:r>
      <w:bookmarkEnd w:id="209"/>
    </w:p>
    <w:p w14:paraId="357886BF" w14:textId="46B195D5" w:rsidR="003B0629" w:rsidRPr="003B0629" w:rsidRDefault="003B0629" w:rsidP="00AF151E">
      <w:pPr>
        <w:jc w:val="both"/>
      </w:pPr>
      <w:r>
        <w:t xml:space="preserve">Retail Lending will not include Limits and Collateral functionality. This is expected to be externalized. </w:t>
      </w:r>
    </w:p>
    <w:p w14:paraId="7744E972" w14:textId="15F67AC0" w:rsidR="00A43A75" w:rsidRDefault="00F52EC6" w:rsidP="00AF151E">
      <w:pPr>
        <w:pStyle w:val="Heading2"/>
        <w:jc w:val="both"/>
      </w:pPr>
      <w:bookmarkStart w:id="210" w:name="_Toc193268359"/>
      <w:r>
        <w:t>Payments</w:t>
      </w:r>
      <w:bookmarkEnd w:id="210"/>
    </w:p>
    <w:p w14:paraId="668469D5" w14:textId="34245B29" w:rsidR="003B0629" w:rsidRPr="003B0629" w:rsidRDefault="003B0629" w:rsidP="00AF151E">
      <w:pPr>
        <w:jc w:val="both"/>
      </w:pPr>
      <w:r>
        <w:t xml:space="preserve">Currently, Payments Hub will be used for Payment Initiation &amp; Execution if required. It is expected that banks embarking on a journey to work with modular solutions will already have a standalone Payments capability in place before </w:t>
      </w:r>
      <w:r w:rsidR="002F0C4F">
        <w:t xml:space="preserve">starting to replace Core components. </w:t>
      </w:r>
      <w:r w:rsidR="0056440C">
        <w:t xml:space="preserve">Any Payments solution can be used as long as it has real-time interfacing capabilities. </w:t>
      </w:r>
      <w:r w:rsidR="00065F98">
        <w:t xml:space="preserve">Currently Payments solution </w:t>
      </w:r>
      <w:r w:rsidR="001144D1">
        <w:t>is</w:t>
      </w:r>
      <w:r w:rsidR="00065F98">
        <w:t xml:space="preserve"> not implemented with the latest architecture guidelines for modular banking</w:t>
      </w:r>
      <w:r w:rsidR="001144D1">
        <w:t xml:space="preserve"> described in this document. Refactoring Payments to satisfy these guidelines is a possible future project. </w:t>
      </w:r>
    </w:p>
    <w:p w14:paraId="546130F2" w14:textId="1AC2F576" w:rsidR="00F52EC6" w:rsidRDefault="00F52EC6" w:rsidP="00AF151E">
      <w:pPr>
        <w:pStyle w:val="Heading2"/>
        <w:jc w:val="both"/>
      </w:pPr>
      <w:bookmarkStart w:id="211" w:name="_Toc193268360"/>
      <w:r>
        <w:t>Limits</w:t>
      </w:r>
      <w:bookmarkEnd w:id="211"/>
    </w:p>
    <w:p w14:paraId="02E4722D" w14:textId="38A0F4F8" w:rsidR="00922F46" w:rsidRPr="00922F46" w:rsidRDefault="00922F46" w:rsidP="00AF151E">
      <w:pPr>
        <w:jc w:val="both"/>
      </w:pPr>
      <w:r>
        <w:t xml:space="preserve">Limits will be implemented as a standalone capability and not embedded in Retail Lending or Corporate Lending. </w:t>
      </w:r>
      <w:r w:rsidR="00A85685">
        <w:t xml:space="preserve">For all secured Lending projects, the existence of Limits management capability should be a prerequisite. </w:t>
      </w:r>
      <w:r w:rsidR="00AF151E">
        <w:t xml:space="preserve">As part of future developments, Temenos </w:t>
      </w:r>
      <w:r w:rsidR="009D647C">
        <w:t xml:space="preserve">could also embed Collateral functionality within Limits domain. </w:t>
      </w:r>
      <w:r w:rsidR="00D44D94">
        <w:t>It is possible to use any 3</w:t>
      </w:r>
      <w:r w:rsidR="00D44D94" w:rsidRPr="00D44D94">
        <w:rPr>
          <w:vertAlign w:val="superscript"/>
        </w:rPr>
        <w:t>rd</w:t>
      </w:r>
      <w:r w:rsidR="00D44D94">
        <w:t xml:space="preserve"> party Limits solution the bank already owns. </w:t>
      </w:r>
    </w:p>
    <w:p w14:paraId="0C66CFE8" w14:textId="30849D90" w:rsidR="00F52EC6" w:rsidRDefault="00F52EC6" w:rsidP="00AF151E">
      <w:pPr>
        <w:pStyle w:val="Heading2"/>
        <w:jc w:val="both"/>
      </w:pPr>
      <w:bookmarkStart w:id="212" w:name="_Toc193268361"/>
      <w:r>
        <w:t>Sub-Ledger</w:t>
      </w:r>
      <w:bookmarkEnd w:id="212"/>
    </w:p>
    <w:p w14:paraId="223263F0" w14:textId="753344ED" w:rsidR="00F434AF" w:rsidRPr="00F434AF" w:rsidRDefault="00F434AF" w:rsidP="00F434AF">
      <w:pPr>
        <w:jc w:val="both"/>
      </w:pPr>
      <w:r>
        <w:t xml:space="preserve">Sub-ledger will be implemented as a standalone capability and not embedded in Deposits or Lending solutions. A single sub-ledger can manage all accounting requirements across Temenos modular solutions. </w:t>
      </w:r>
      <w:r w:rsidR="00B36C75">
        <w:t>It is technically feasible to use a 3</w:t>
      </w:r>
      <w:r w:rsidR="00B36C75" w:rsidRPr="00B36C75">
        <w:rPr>
          <w:vertAlign w:val="superscript"/>
        </w:rPr>
        <w:t>rd</w:t>
      </w:r>
      <w:r w:rsidR="00B36C75">
        <w:t xml:space="preserve"> party Sub-Ledger, however the complex configuration required may increase project effort and timeline</w:t>
      </w:r>
      <w:r w:rsidR="00065F98">
        <w:t xml:space="preserve">s. </w:t>
      </w:r>
    </w:p>
    <w:p w14:paraId="0B10B316" w14:textId="77777777" w:rsidR="00F52EC6" w:rsidRDefault="00F52EC6" w:rsidP="00AF151E">
      <w:pPr>
        <w:pStyle w:val="Heading2"/>
        <w:jc w:val="both"/>
      </w:pPr>
      <w:bookmarkStart w:id="213" w:name="_Toc193268362"/>
      <w:r>
        <w:t>Market and Reference Data</w:t>
      </w:r>
      <w:bookmarkEnd w:id="213"/>
    </w:p>
    <w:p w14:paraId="47E4F653" w14:textId="60FFD5AC" w:rsidR="00DE3825" w:rsidRDefault="00DE3825" w:rsidP="00AF151E">
      <w:pPr>
        <w:jc w:val="both"/>
      </w:pPr>
      <w:commentRangeStart w:id="214"/>
      <w:commentRangeStart w:id="215"/>
      <w:r>
        <w:t xml:space="preserve">Market and Reference Data will not be a standalone deployed capability initially. The reason for this is the current implementation has a significant footprint that does not justify the value. </w:t>
      </w:r>
      <w:r w:rsidR="00121A87">
        <w:t xml:space="preserve">Market and Reference data will be deployed within the first Temenos </w:t>
      </w:r>
      <w:r w:rsidR="00D30883">
        <w:t xml:space="preserve">modular solution </w:t>
      </w:r>
      <w:r w:rsidR="00121A87">
        <w:t xml:space="preserve">to be part of a project. </w:t>
      </w:r>
      <w:r w:rsidR="00D30883">
        <w:t xml:space="preserve">When a second modular solution is deployed, it will </w:t>
      </w:r>
      <w:r w:rsidR="000D6502">
        <w:t>access (via MDAL)</w:t>
      </w:r>
      <w:r w:rsidR="00D30883">
        <w:t xml:space="preserve"> market and reference data from the first modular solution. </w:t>
      </w:r>
      <w:r w:rsidR="001E061E">
        <w:t xml:space="preserve">The same applies to customers that already have Transact and wish to deploy a modular solution on the side. As long as Transact is on a sufficiently high release to ensure compatibility, the modular solution can retrieve </w:t>
      </w:r>
      <w:r w:rsidR="000D6502">
        <w:t xml:space="preserve">(via MDAL) the market and reference data from existing Transact. </w:t>
      </w:r>
      <w:commentRangeEnd w:id="214"/>
      <w:r w:rsidR="00B07818">
        <w:rPr>
          <w:rStyle w:val="CommentReference"/>
        </w:rPr>
        <w:commentReference w:id="214"/>
      </w:r>
      <w:commentRangeEnd w:id="215"/>
      <w:r w:rsidR="00983C2D">
        <w:rPr>
          <w:rStyle w:val="CommentReference"/>
        </w:rPr>
        <w:commentReference w:id="215"/>
      </w:r>
    </w:p>
    <w:p w14:paraId="575680D5" w14:textId="20344282" w:rsidR="007101A5" w:rsidRPr="00DE3825" w:rsidRDefault="007101A5" w:rsidP="00AF151E">
      <w:pPr>
        <w:jc w:val="both"/>
      </w:pPr>
      <w:r>
        <w:t>At some point in the future, Market and Reference data must be rewritten from scratch as lightweight microservices</w:t>
      </w:r>
      <w:r w:rsidR="00D40986">
        <w:t xml:space="preserve">, without Close of Business and the heavy infrastructure </w:t>
      </w:r>
      <w:r w:rsidR="00A446E1">
        <w:t xml:space="preserve">of the main core components. </w:t>
      </w:r>
    </w:p>
    <w:p w14:paraId="6E795E30" w14:textId="77777777" w:rsidR="00F52EC6" w:rsidRPr="00F52EC6" w:rsidRDefault="00F52EC6" w:rsidP="00F52EC6">
      <w:pPr>
        <w:pStyle w:val="Heading2"/>
      </w:pPr>
    </w:p>
    <w:sectPr w:rsidR="00F52EC6" w:rsidRPr="00F52EC6" w:rsidSect="001C35E2">
      <w:headerReference w:type="even" r:id="rId22"/>
      <w:type w:val="continuous"/>
      <w:pgSz w:w="11906" w:h="16838" w:code="9"/>
      <w:pgMar w:top="1440" w:right="1080" w:bottom="1440" w:left="1080"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Phil White" w:date="2025-02-16T13:29:00Z" w:initials="PW">
    <w:p w14:paraId="195766C5" w14:textId="45417B26" w:rsidR="00B6130B" w:rsidRDefault="00097323">
      <w:pPr>
        <w:pStyle w:val="CommentText"/>
      </w:pPr>
      <w:r>
        <w:rPr>
          <w:rStyle w:val="CommentReference"/>
        </w:rPr>
        <w:annotationRef/>
      </w:r>
      <w:r w:rsidRPr="2F59660E">
        <w:t>I think we need a discussion on licensing, What's the appropriate unit of measure, are we able to price by API usage.</w:t>
      </w:r>
    </w:p>
    <w:p w14:paraId="5421C5CC" w14:textId="21445477" w:rsidR="00B6130B" w:rsidRDefault="00097323">
      <w:pPr>
        <w:pStyle w:val="CommentText"/>
      </w:pPr>
      <w:r w:rsidRPr="2CFA21A8">
        <w:t>Current licensing has a separate 'lite' core set of application EB,ST, etc with a bundle price by product.</w:t>
      </w:r>
    </w:p>
    <w:p w14:paraId="57E3D9C7" w14:textId="3F98270C" w:rsidR="00B6130B" w:rsidRDefault="00097323">
      <w:pPr>
        <w:pStyle w:val="CommentText"/>
      </w:pPr>
      <w:r w:rsidRPr="0FCF8264">
        <w:t>We also need to consider what applications are going to be deployed in a modular solution, the way we do this will be influenced by how we price,</w:t>
      </w:r>
    </w:p>
    <w:p w14:paraId="6766DC36" w14:textId="4DFA1255" w:rsidR="00B6130B" w:rsidRDefault="00097323">
      <w:pPr>
        <w:pStyle w:val="CommentText"/>
      </w:pPr>
      <w:r w:rsidRPr="0ACA474B">
        <w:t>Currently we licence the application, so if there an optional feature enabled by a licence code for say deposits, the licence code must be added to the instance and installed. As an alternative should we deploy all such optional applications (I won't call them modules!) in the TBC instance and then have some mechanism that allows Temenos to charge based on use of that feature?</w:t>
      </w:r>
    </w:p>
  </w:comment>
  <w:comment w:id="19" w:author="Stelios Makrinos" w:date="2025-03-03T11:45:00Z" w:initials="SM">
    <w:p w14:paraId="541E7647" w14:textId="77777777" w:rsidR="0024138D" w:rsidRDefault="00DD5347" w:rsidP="0024138D">
      <w:r>
        <w:rPr>
          <w:rStyle w:val="CommentReference"/>
        </w:rPr>
        <w:annotationRef/>
      </w:r>
      <w:r w:rsidR="0024138D">
        <w:rPr>
          <w:color w:val="283275"/>
          <w:szCs w:val="20"/>
        </w:rPr>
        <w:t>Should “Enterprise Pricing" be part of this?</w:t>
      </w:r>
    </w:p>
  </w:comment>
  <w:comment w:id="20" w:author="George Panagiotopoulos" w:date="2025-03-11T09:37:00Z" w:initials="GP">
    <w:p w14:paraId="3FC2D384" w14:textId="77777777" w:rsidR="001D4489" w:rsidRDefault="001D4489" w:rsidP="001D4489">
      <w:r>
        <w:rPr>
          <w:rStyle w:val="CommentReference"/>
        </w:rPr>
        <w:annotationRef/>
      </w:r>
      <w:r>
        <w:rPr>
          <w:color w:val="000000"/>
          <w:szCs w:val="20"/>
        </w:rPr>
        <w:t>The document is describing retail. My view is enterprise pricing should absolutely be part of this and we should claim its our first modular solution and also claim a reference when Regions moves forward</w:t>
      </w:r>
    </w:p>
    <w:p w14:paraId="3409D287" w14:textId="77777777" w:rsidR="001D4489" w:rsidRDefault="001D4489" w:rsidP="001D4489"/>
  </w:comment>
  <w:comment w:id="21" w:author="George Panagiotopoulos" w:date="2025-03-19T08:50:00Z" w:initials="GP">
    <w:p w14:paraId="281CD521" w14:textId="77777777" w:rsidR="00C34FD5" w:rsidRDefault="00C34FD5" w:rsidP="00C34FD5">
      <w:r>
        <w:rPr>
          <w:rStyle w:val="CommentReference"/>
        </w:rPr>
        <w:annotationRef/>
      </w:r>
      <w:r>
        <w:rPr>
          <w:color w:val="000000"/>
          <w:szCs w:val="20"/>
        </w:rPr>
        <w:t xml:space="preserve">As discussed in the workshop, pricing should be sold with this but to make it part of this document is maybe overkill as this document needs to focus on what we are building now. We will describe interactions with pricing but not describe pricing itself here. </w:t>
      </w:r>
    </w:p>
  </w:comment>
  <w:comment w:id="22" w:author="Stelios Makrinos" w:date="2025-03-20T05:42:00Z" w:initials="">
    <w:p w14:paraId="0CD33BE6" w14:textId="07E934D4" w:rsidR="0001306D" w:rsidRDefault="0001306D">
      <w:pPr>
        <w:pStyle w:val="CommentText"/>
      </w:pPr>
      <w:r>
        <w:rPr>
          <w:rStyle w:val="CommentReference"/>
        </w:rPr>
        <w:annotationRef/>
      </w:r>
      <w:r>
        <w:t>We must also include Payments. The US (and by extension Sai and Barb) are very focused on Payments in the US and when Sai has modular explained to him it must include the entire landscape and not simply what we are working on now.</w:t>
      </w:r>
    </w:p>
  </w:comment>
  <w:comment w:id="24" w:author="Paula Daniela Legrade" w:date="2025-03-03T17:31:00Z" w:initials="PL">
    <w:p w14:paraId="6E2D6CB6" w14:textId="4E91530E" w:rsidR="00E529EA" w:rsidRDefault="00E529EA" w:rsidP="00E529EA">
      <w:pPr>
        <w:pStyle w:val="CommentText"/>
      </w:pPr>
      <w:r>
        <w:rPr>
          <w:rStyle w:val="CommentReference"/>
        </w:rPr>
        <w:annotationRef/>
      </w:r>
      <w:r>
        <w:t>The definition probably we should slightly change, especially in respect of account management/txn. Maybe something like:</w:t>
      </w:r>
    </w:p>
    <w:p w14:paraId="5FB06984" w14:textId="77777777" w:rsidR="00E529EA" w:rsidRDefault="00E529EA" w:rsidP="00E529EA">
      <w:pPr>
        <w:pStyle w:val="CommentText"/>
      </w:pPr>
    </w:p>
    <w:p w14:paraId="1A405D3F" w14:textId="77777777" w:rsidR="00E529EA" w:rsidRDefault="00E529EA" w:rsidP="00E529EA">
      <w:pPr>
        <w:pStyle w:val="CommentText"/>
      </w:pPr>
      <w:r>
        <w:t>Modular banking solutions provides a flexible, component-based approach to banking technology. In this model, core banking functionalities (such as payments, lending, deposits, and customer management ) are designed as independent, reusable modules. This approach is transformative for financial institutions, as it allows each module to be seamlessly integrated, upgraded, or replaced without causing disruptions to the overall system.</w:t>
      </w:r>
      <w:r>
        <w:br/>
      </w:r>
      <w:r>
        <w:br/>
        <w:t xml:space="preserve">This modular structure offers numerous benefits. For instance, banks can update their payment systems or introduce innovative lending features without affecting other functionalities. By enabling scalability, reducing costs, and fostering innovation, modular banking technology empowers financial institutions to adapt quickly to advancements in technology and evolving customer needs." </w:t>
      </w:r>
    </w:p>
  </w:comment>
  <w:comment w:id="25" w:author="Paula Daniela Legrade" w:date="2025-03-03T17:31:00Z" w:initials="PL">
    <w:p w14:paraId="185A2417" w14:textId="77777777" w:rsidR="00E529EA" w:rsidRDefault="00E529EA" w:rsidP="00E529EA">
      <w:pPr>
        <w:pStyle w:val="CommentText"/>
      </w:pPr>
      <w:r>
        <w:rPr>
          <w:rStyle w:val="CommentReference"/>
        </w:rPr>
        <w:annotationRef/>
      </w:r>
      <w:r>
        <w:t>Last part is more conclusion...</w:t>
      </w:r>
    </w:p>
  </w:comment>
  <w:comment w:id="26" w:author="George Panagiotopoulos" w:date="2025-03-19T09:03:00Z" w:initials="GP">
    <w:p w14:paraId="7D9C7F90" w14:textId="77777777" w:rsidR="00143672" w:rsidRDefault="00143672" w:rsidP="00143672">
      <w:r>
        <w:rPr>
          <w:rStyle w:val="CommentReference"/>
        </w:rPr>
        <w:annotationRef/>
      </w:r>
      <w:r>
        <w:rPr>
          <w:color w:val="000000"/>
          <w:szCs w:val="20"/>
        </w:rPr>
        <w:t>Started a thread via email for this to coclude on definitions, will paste the outcomes to the document</w:t>
      </w:r>
    </w:p>
  </w:comment>
  <w:comment w:id="27" w:author="John Mastorakis" w:date="2025-02-05T15:47:00Z" w:initials="IM">
    <w:p w14:paraId="3661BAA4" w14:textId="5357773E" w:rsidR="00E13793" w:rsidRDefault="00E13793" w:rsidP="00E13793">
      <w:pPr>
        <w:pStyle w:val="CommentText"/>
      </w:pPr>
      <w:r>
        <w:rPr>
          <w:rStyle w:val="CommentReference"/>
        </w:rPr>
        <w:annotationRef/>
      </w:r>
      <w:r>
        <w:t>The decision in the past was to name it as “Deposits” and all documentation etc is using this name. I suggest to rename it everywhere in the document as “Deposits”</w:t>
      </w:r>
    </w:p>
  </w:comment>
  <w:comment w:id="28" w:author="George Panagiotopoulos" w:date="2025-02-06T06:46:00Z" w:initials="GP">
    <w:p w14:paraId="2D3F5B09" w14:textId="77777777" w:rsidR="00167419" w:rsidRDefault="00167419" w:rsidP="00167419">
      <w:r>
        <w:rPr>
          <w:rStyle w:val="CommentReference"/>
        </w:rPr>
        <w:annotationRef/>
      </w:r>
      <w:r>
        <w:rPr>
          <w:color w:val="000000"/>
          <w:szCs w:val="20"/>
        </w:rPr>
        <w:t>Agreed, lets confirm in London all names.</w:t>
      </w:r>
    </w:p>
  </w:comment>
  <w:comment w:id="29" w:author="Paula Daniela Legrade" w:date="2025-03-03T17:33:00Z" w:initials="PL">
    <w:p w14:paraId="7A1AF658" w14:textId="77777777" w:rsidR="00DA5A03" w:rsidRDefault="00DA5A03" w:rsidP="00DA5A03">
      <w:pPr>
        <w:pStyle w:val="CommentText"/>
      </w:pPr>
      <w:r>
        <w:rPr>
          <w:rStyle w:val="CommentReference"/>
        </w:rPr>
        <w:annotationRef/>
      </w:r>
      <w:r>
        <w:t>I would mention various account and deposits types and remove the management processes coz is for both and by default.</w:t>
      </w:r>
    </w:p>
  </w:comment>
  <w:comment w:id="30" w:author="John Mastorakis" w:date="2025-02-05T15:48:00Z" w:initials="IM">
    <w:p w14:paraId="4776CB5E" w14:textId="2C03A6D1" w:rsidR="006B62D1" w:rsidRDefault="006B62D1" w:rsidP="006B62D1">
      <w:pPr>
        <w:pStyle w:val="CommentText"/>
      </w:pPr>
      <w:r>
        <w:rPr>
          <w:rStyle w:val="CommentReference"/>
        </w:rPr>
        <w:annotationRef/>
      </w:r>
      <w:r>
        <w:t>In the future, that is after R25AMR, it will only handle retail accounts and term deposits and not the corporate or SME ones, because of the product types that will be launched in AMR</w:t>
      </w:r>
    </w:p>
  </w:comment>
  <w:comment w:id="31" w:author="George Panagiotopoulos" w:date="2025-02-06T06:49:00Z" w:initials="GP">
    <w:p w14:paraId="4AEDD93E" w14:textId="77777777" w:rsidR="00022F25" w:rsidRDefault="00022F25" w:rsidP="00022F25">
      <w:r>
        <w:rPr>
          <w:rStyle w:val="CommentReference"/>
        </w:rPr>
        <w:annotationRef/>
      </w:r>
      <w:r>
        <w:rPr>
          <w:color w:val="000000"/>
          <w:szCs w:val="20"/>
        </w:rPr>
        <w:t xml:space="preserve">This level of detail should go in the section about application architecture on chapter 1. It is still blank since I have not received yet the required information. Completely agree we need this clarity. In this section we define what the service is expected to do from an overall bank architecture perspective. </w:t>
      </w:r>
    </w:p>
  </w:comment>
  <w:comment w:id="32" w:author="Phil White" w:date="2025-02-16T12:15:00Z" w:initials="PW">
    <w:p w14:paraId="1AC8D1CD" w14:textId="633B79EF" w:rsidR="00B6130B" w:rsidRDefault="00097323">
      <w:pPr>
        <w:pStyle w:val="CommentText"/>
      </w:pPr>
      <w:r>
        <w:rPr>
          <w:rStyle w:val="CommentReference"/>
        </w:rPr>
        <w:annotationRef/>
      </w:r>
      <w:r w:rsidRPr="53B77892">
        <w:t xml:space="preserve">Agreed we have more flexibility in deployment but need to be able to explain this in a clear way and our recommendation. The business operations of Deposits/Accounts is the same but the blueprint products we will provide for retail/SME/Corporate will be different.  </w:t>
      </w:r>
    </w:p>
    <w:p w14:paraId="3FC77ACA" w14:textId="27A20955" w:rsidR="00B6130B" w:rsidRDefault="00097323">
      <w:pPr>
        <w:pStyle w:val="CommentText"/>
      </w:pPr>
      <w:r w:rsidRPr="77A050EA">
        <w:t xml:space="preserve">We could deploy one TBC that manages all types of business and this will contain all the product definitions and servicing will be managed centrally. The advantages here </w:t>
      </w:r>
    </w:p>
    <w:p w14:paraId="2A79478C" w14:textId="790151D5" w:rsidR="00B6130B" w:rsidRDefault="00097323">
      <w:pPr>
        <w:pStyle w:val="CommentText"/>
      </w:pPr>
      <w:r w:rsidRPr="083687B5">
        <w:t xml:space="preserve">- are less complete environment reuse of existing integration </w:t>
      </w:r>
    </w:p>
    <w:p w14:paraId="01FD08DC" w14:textId="21D7F528" w:rsidR="00B6130B" w:rsidRDefault="00097323">
      <w:pPr>
        <w:pStyle w:val="CommentText"/>
      </w:pPr>
      <w:r w:rsidRPr="73BF4031">
        <w:t>downsides</w:t>
      </w:r>
    </w:p>
    <w:p w14:paraId="052C834A" w14:textId="7631D158" w:rsidR="00B6130B" w:rsidRDefault="00097323">
      <w:pPr>
        <w:pStyle w:val="CommentText"/>
      </w:pPr>
      <w:r w:rsidRPr="20EFEEB1">
        <w:t>- dependency introduced for release (a new feature will require upgrade for all)</w:t>
      </w:r>
    </w:p>
    <w:p w14:paraId="728F8F6F" w14:textId="02F57761" w:rsidR="00B6130B" w:rsidRDefault="00097323">
      <w:pPr>
        <w:pStyle w:val="CommentText"/>
      </w:pPr>
      <w:r w:rsidRPr="483D8F14">
        <w:t>- single point of failure for all business lines</w:t>
      </w:r>
    </w:p>
    <w:p w14:paraId="62416BCF" w14:textId="799F5CF8" w:rsidR="00B6130B" w:rsidRDefault="00097323">
      <w:pPr>
        <w:pStyle w:val="CommentText"/>
      </w:pPr>
      <w:r w:rsidRPr="58102002">
        <w:t>- more efficient / cheaper (not sure)? Separate instances can be scaled according to volumes</w:t>
      </w:r>
    </w:p>
  </w:comment>
  <w:comment w:id="33" w:author="Paula Daniela Legrade" w:date="2025-03-03T17:37:00Z" w:initials="PL">
    <w:p w14:paraId="0097D630" w14:textId="77777777" w:rsidR="00591D02" w:rsidRDefault="00591D02" w:rsidP="00591D02">
      <w:pPr>
        <w:pStyle w:val="CommentText"/>
      </w:pPr>
      <w:r>
        <w:rPr>
          <w:rStyle w:val="CommentReference"/>
        </w:rPr>
        <w:annotationRef/>
      </w:r>
      <w:r>
        <w:t>Since we go with TPM product types, we won’t be able to use one single TBC for all since the blueprints are different, the API’s will different from one business segment to the other.</w:t>
      </w:r>
    </w:p>
  </w:comment>
  <w:comment w:id="34" w:author="Stelios Makrinos" w:date="2025-03-03T11:52:00Z" w:initials="SM">
    <w:p w14:paraId="116032C9" w14:textId="77777777" w:rsidR="00BA6994" w:rsidRDefault="00BA6994" w:rsidP="00BA6994">
      <w:r>
        <w:rPr>
          <w:rStyle w:val="CommentReference"/>
        </w:rPr>
        <w:annotationRef/>
      </w:r>
      <w:r>
        <w:rPr>
          <w:color w:val="000000"/>
          <w:szCs w:val="20"/>
        </w:rPr>
        <w:t>Does this mean “accruals” since pricing is determining the rate?</w:t>
      </w:r>
    </w:p>
  </w:comment>
  <w:comment w:id="35" w:author="George Panagiotopoulos" w:date="2025-03-19T09:04:00Z" w:initials="GP">
    <w:p w14:paraId="5DC8DF7E" w14:textId="77777777" w:rsidR="0068632F" w:rsidRDefault="0068632F" w:rsidP="0068632F">
      <w:r>
        <w:rPr>
          <w:rStyle w:val="CommentReference"/>
        </w:rPr>
        <w:annotationRef/>
      </w:r>
      <w:r>
        <w:rPr>
          <w:color w:val="000000"/>
          <w:szCs w:val="20"/>
        </w:rPr>
        <w:t>Started a separate thread to define properly you are right calculations is vague</w:t>
      </w:r>
    </w:p>
  </w:comment>
  <w:comment w:id="37" w:author="Paula Daniela Legrade" w:date="2025-03-03T17:40:00Z" w:initials="PL">
    <w:p w14:paraId="4E4B6BB9" w14:textId="7F11F72F" w:rsidR="00A726D7" w:rsidRDefault="00A726D7" w:rsidP="00A726D7">
      <w:pPr>
        <w:pStyle w:val="CommentText"/>
      </w:pPr>
      <w:r>
        <w:rPr>
          <w:rStyle w:val="CommentReference"/>
        </w:rPr>
        <w:annotationRef/>
      </w:r>
      <w:r>
        <w:t xml:space="preserve">What does this mean? Complexity is zero or? To be re-phrased </w:t>
      </w:r>
    </w:p>
  </w:comment>
  <w:comment w:id="38" w:author="George Panagiotopoulos" w:date="2025-03-19T09:01:00Z" w:initials="GP">
    <w:p w14:paraId="1B7F4629" w14:textId="77777777" w:rsidR="0079402C" w:rsidRDefault="0079402C" w:rsidP="0079402C">
      <w:r>
        <w:rPr>
          <w:rStyle w:val="CommentReference"/>
        </w:rPr>
        <w:annotationRef/>
      </w:r>
      <w:r>
        <w:rPr>
          <w:color w:val="000000"/>
          <w:szCs w:val="20"/>
        </w:rPr>
        <w:t>Will explain offline :)</w:t>
      </w:r>
    </w:p>
  </w:comment>
  <w:comment w:id="39" w:author="Stelios Makrinos" w:date="2025-03-03T11:55:00Z" w:initials="SM">
    <w:p w14:paraId="42F415B1" w14:textId="6C24F304" w:rsidR="00C01FCA" w:rsidRDefault="00C01FCA" w:rsidP="00C01FCA">
      <w:r>
        <w:rPr>
          <w:rStyle w:val="CommentReference"/>
        </w:rPr>
        <w:annotationRef/>
      </w:r>
      <w:r>
        <w:rPr>
          <w:color w:val="000000"/>
          <w:szCs w:val="20"/>
        </w:rPr>
        <w:fldChar w:fldCharType="begin"/>
      </w:r>
      <w:r>
        <w:rPr>
          <w:color w:val="000000"/>
          <w:szCs w:val="20"/>
        </w:rPr>
        <w:instrText>HYPERLINK "mailto:pwhite@temenos.com"</w:instrText>
      </w:r>
      <w:r>
        <w:rPr>
          <w:color w:val="000000"/>
          <w:szCs w:val="20"/>
        </w:rPr>
      </w:r>
      <w:bookmarkStart w:id="43" w:name="_@_2E9A26E5F47BB74183B287C074A9EC67Z"/>
      <w:r>
        <w:rPr>
          <w:color w:val="000000"/>
          <w:szCs w:val="20"/>
        </w:rPr>
        <w:fldChar w:fldCharType="separate"/>
      </w:r>
      <w:bookmarkEnd w:id="43"/>
      <w:r w:rsidRPr="00C01FCA">
        <w:rPr>
          <w:rStyle w:val="Mention"/>
          <w:noProof/>
          <w:szCs w:val="20"/>
        </w:rPr>
        <w:t>@Phil White</w:t>
      </w:r>
      <w:r>
        <w:rPr>
          <w:color w:val="000000"/>
          <w:szCs w:val="20"/>
        </w:rPr>
        <w:fldChar w:fldCharType="end"/>
      </w:r>
      <w:r>
        <w:rPr>
          <w:color w:val="000000"/>
          <w:szCs w:val="20"/>
        </w:rPr>
        <w:t xml:space="preserve"> Should we take Market Data and put it into Enterprise Pricing so that we don’t stand up another “Transact” based service?</w:t>
      </w:r>
    </w:p>
  </w:comment>
  <w:comment w:id="40" w:author="Stelios Makrinos" w:date="2025-03-10T11:02:00Z" w:initials="SM">
    <w:p w14:paraId="7E282F7B" w14:textId="77777777" w:rsidR="00EF57C2" w:rsidRDefault="00EF57C2" w:rsidP="00EF57C2">
      <w:r>
        <w:rPr>
          <w:rStyle w:val="CommentReference"/>
        </w:rPr>
        <w:annotationRef/>
      </w:r>
      <w:r>
        <w:rPr>
          <w:color w:val="000000"/>
          <w:szCs w:val="20"/>
        </w:rPr>
        <w:t>I think we should agree that Pricing is a “mandatory” component of any of the core services (since they won’t do their own) and then take Market/Ref Data and put it into the Pricing service.</w:t>
      </w:r>
    </w:p>
  </w:comment>
  <w:comment w:id="41" w:author="Paula Daniela Legrade" w:date="2025-03-03T17:43:00Z" w:initials="PL">
    <w:p w14:paraId="555C72EF" w14:textId="7EAC574E" w:rsidR="002C399F" w:rsidRDefault="002C399F" w:rsidP="002C399F">
      <w:pPr>
        <w:pStyle w:val="CommentText"/>
      </w:pPr>
      <w:r>
        <w:rPr>
          <w:rStyle w:val="CommentReference"/>
        </w:rPr>
        <w:annotationRef/>
      </w:r>
      <w:r>
        <w:t>The available ones in R25, are we saying are MVP ready with the previous work done for TBC’s? Same presented in Tech days - not clear.</w:t>
      </w:r>
    </w:p>
  </w:comment>
  <w:comment w:id="42" w:author="George Panagiotopoulos" w:date="2025-03-19T09:03:00Z" w:initials="GP">
    <w:p w14:paraId="6CBDC4D6" w14:textId="77777777" w:rsidR="00143672" w:rsidRDefault="00143672" w:rsidP="00143672">
      <w:r>
        <w:rPr>
          <w:rStyle w:val="CommentReference"/>
        </w:rPr>
        <w:annotationRef/>
      </w:r>
      <w:r>
        <w:rPr>
          <w:color w:val="000000"/>
          <w:szCs w:val="20"/>
        </w:rPr>
        <w:t>Clarified in the workshop. R25 will be demo ready</w:t>
      </w:r>
    </w:p>
  </w:comment>
  <w:comment w:id="44" w:author="Paula Daniela Legrade" w:date="2025-03-03T17:44:00Z" w:initials="PL">
    <w:p w14:paraId="0477B478" w14:textId="02E9B630" w:rsidR="00CA0C7D" w:rsidRDefault="00CA0C7D" w:rsidP="00CA0C7D">
      <w:pPr>
        <w:pStyle w:val="CommentText"/>
      </w:pPr>
      <w:r>
        <w:rPr>
          <w:rStyle w:val="CommentReference"/>
        </w:rPr>
        <w:annotationRef/>
      </w:r>
      <w:r>
        <w:t xml:space="preserve">Why Limit and Cash pooling is enterprise? </w:t>
      </w:r>
    </w:p>
  </w:comment>
  <w:comment w:id="45" w:author="George Panagiotopoulos" w:date="2025-03-19T09:05:00Z" w:initials="GP">
    <w:p w14:paraId="598AF126" w14:textId="77777777" w:rsidR="00CA7163" w:rsidRDefault="00CA7163" w:rsidP="00CA7163">
      <w:r>
        <w:rPr>
          <w:rStyle w:val="CommentReference"/>
        </w:rPr>
        <w:annotationRef/>
      </w:r>
      <w:r>
        <w:rPr>
          <w:color w:val="000000"/>
          <w:szCs w:val="20"/>
        </w:rPr>
        <w:t>We renamed to cross-core to make sure naming is more clear and not confusing with RES etc</w:t>
      </w:r>
    </w:p>
    <w:p w14:paraId="0D98893A" w14:textId="77777777" w:rsidR="00CA7163" w:rsidRDefault="00CA7163" w:rsidP="00CA7163"/>
  </w:comment>
  <w:comment w:id="47" w:author="John Mastorakis" w:date="2025-02-05T15:53:00Z" w:initials="IM">
    <w:p w14:paraId="1DFA42C4" w14:textId="64DE28B6" w:rsidR="00D34AC1" w:rsidRDefault="00D34AC1" w:rsidP="00D34AC1">
      <w:pPr>
        <w:pStyle w:val="CommentText"/>
      </w:pPr>
      <w:r>
        <w:rPr>
          <w:rStyle w:val="CommentReference"/>
        </w:rPr>
        <w:annotationRef/>
      </w:r>
      <w:r>
        <w:t>We should add Term Deposits as well</w:t>
      </w:r>
    </w:p>
  </w:comment>
  <w:comment w:id="50" w:author="John Mastorakis" w:date="2025-02-05T15:58:00Z" w:initials="IM">
    <w:p w14:paraId="6ADB5689" w14:textId="77777777" w:rsidR="008C0DA0" w:rsidRDefault="008C0DA0" w:rsidP="008C0DA0">
      <w:pPr>
        <w:pStyle w:val="CommentText"/>
      </w:pPr>
      <w:r>
        <w:rPr>
          <w:rStyle w:val="CommentReference"/>
        </w:rPr>
        <w:annotationRef/>
      </w:r>
      <w:r>
        <w:t>It can act either as a proxy or as the system of reference for the customer data.</w:t>
      </w:r>
    </w:p>
  </w:comment>
  <w:comment w:id="51" w:author="George Panagiotopoulos" w:date="2025-02-06T06:52:00Z" w:initials="GP">
    <w:p w14:paraId="670417E2" w14:textId="77777777" w:rsidR="00EC7FBA" w:rsidRDefault="00EC7FBA" w:rsidP="00EC7FBA">
      <w:r>
        <w:rPr>
          <w:rStyle w:val="CommentReference"/>
        </w:rPr>
        <w:annotationRef/>
      </w:r>
      <w:r>
        <w:rPr>
          <w:color w:val="000000"/>
          <w:szCs w:val="20"/>
        </w:rPr>
        <w:t>For a tier 1/2 bank the expectation is they should have a master CIF in place and we should always be a proxy for very limited data. If we want to be a master like in Regions, this is a different story. Too long to explain in a comment :)</w:t>
      </w:r>
    </w:p>
  </w:comment>
  <w:comment w:id="52" w:author="John Mastorakis" w:date="2025-02-06T11:29:00Z" w:initials="JM">
    <w:p w14:paraId="65CD8E95" w14:textId="3DA7FDA9" w:rsidR="0002009C" w:rsidRDefault="0002009C">
      <w:pPr>
        <w:pStyle w:val="CommentText"/>
      </w:pPr>
      <w:r>
        <w:rPr>
          <w:rStyle w:val="CommentReference"/>
        </w:rPr>
        <w:annotationRef/>
      </w:r>
      <w:r w:rsidRPr="19131BF0">
        <w:t xml:space="preserve">I agree that most of the tier 1-2 would have their own/existing customer data (except Regions of course) but small banks or fintechs may also want Party as the system of reference for the customer data. </w:t>
      </w:r>
    </w:p>
  </w:comment>
  <w:comment w:id="53" w:author="Phil White" w:date="2025-02-16T12:19:00Z" w:initials="PW">
    <w:p w14:paraId="368A7CB0" w14:textId="6FFB023A" w:rsidR="00B6130B" w:rsidRDefault="00097323">
      <w:pPr>
        <w:pStyle w:val="CommentText"/>
      </w:pPr>
      <w:r>
        <w:rPr>
          <w:rStyle w:val="CommentReference"/>
        </w:rPr>
        <w:annotationRef/>
      </w:r>
      <w:r w:rsidRPr="59EE87E5">
        <w:t xml:space="preserve">we don't mandate Party now, if the bank existing CIF can satisfy our APIs then we can use this. Need to discuss when we have master CIF ready. We won't mandate this but it provides banks with an option to also replace their exsting legacy CIF, we have seen several Tier1-2 trying to do this at the same time as replacing their core banking solutions </w:t>
      </w:r>
    </w:p>
  </w:comment>
  <w:comment w:id="54" w:author="Paula Daniela Legrade" w:date="2025-03-03T17:48:00Z" w:initials="PL">
    <w:p w14:paraId="43EEB1D4" w14:textId="77777777" w:rsidR="00D07834" w:rsidRDefault="00D07834" w:rsidP="00D07834">
      <w:pPr>
        <w:pStyle w:val="CommentText"/>
      </w:pPr>
      <w:r>
        <w:rPr>
          <w:rStyle w:val="CommentReference"/>
        </w:rPr>
        <w:annotationRef/>
      </w:r>
      <w:r>
        <w:t>Does this make Party optional?</w:t>
      </w:r>
    </w:p>
  </w:comment>
  <w:comment w:id="55" w:author="George Panagiotopoulos" w:date="2025-03-19T09:07:00Z" w:initials="GP">
    <w:p w14:paraId="7101C2F1" w14:textId="6BC48BE9" w:rsidR="003F68D1" w:rsidRDefault="003F68D1" w:rsidP="003F68D1">
      <w:r>
        <w:rPr>
          <w:rStyle w:val="CommentReference"/>
        </w:rPr>
        <w:annotationRef/>
      </w:r>
      <w:r>
        <w:rPr>
          <w:color w:val="000000"/>
          <w:szCs w:val="20"/>
        </w:rPr>
        <w:fldChar w:fldCharType="begin"/>
      </w:r>
      <w:r>
        <w:rPr>
          <w:color w:val="000000"/>
          <w:szCs w:val="20"/>
        </w:rPr>
        <w:instrText>HYPERLINK "mailto:plegrade@temenos.com"</w:instrText>
      </w:r>
      <w:r>
        <w:rPr>
          <w:color w:val="000000"/>
          <w:szCs w:val="20"/>
        </w:rPr>
      </w:r>
      <w:bookmarkStart w:id="56" w:name="_@_0709739407D56C4885EB63BEC88AC8A9Z"/>
      <w:r>
        <w:rPr>
          <w:color w:val="000000"/>
          <w:szCs w:val="20"/>
        </w:rPr>
        <w:fldChar w:fldCharType="separate"/>
      </w:r>
      <w:bookmarkEnd w:id="56"/>
      <w:r w:rsidRPr="003F68D1">
        <w:rPr>
          <w:rStyle w:val="Mention"/>
          <w:noProof/>
          <w:szCs w:val="20"/>
        </w:rPr>
        <w:t>@Paula Daniela Legrade</w:t>
      </w:r>
      <w:r>
        <w:rPr>
          <w:color w:val="000000"/>
          <w:szCs w:val="20"/>
        </w:rPr>
        <w:fldChar w:fldCharType="end"/>
      </w:r>
      <w:r>
        <w:rPr>
          <w:color w:val="000000"/>
          <w:szCs w:val="20"/>
        </w:rPr>
        <w:t xml:space="preserve"> yes</w:t>
      </w:r>
    </w:p>
  </w:comment>
  <w:comment w:id="58" w:author="Paula Daniela Legrade" w:date="2025-03-03T17:52:00Z" w:initials="PL">
    <w:p w14:paraId="35F61046" w14:textId="5CDEED07" w:rsidR="00380CFF" w:rsidRDefault="00380CFF" w:rsidP="00380CFF">
      <w:pPr>
        <w:pStyle w:val="CommentText"/>
      </w:pPr>
      <w:r>
        <w:rPr>
          <w:rStyle w:val="CommentReference"/>
        </w:rPr>
        <w:annotationRef/>
      </w:r>
      <w:r>
        <w:t>The supporting services and config/extensions shared across business lines (Retail, Corporate) and I assume shared across business capabilities (Retail Deposits, lending). Will items such as market reference data be part of individual modular solutions or outside?</w:t>
      </w:r>
    </w:p>
  </w:comment>
  <w:comment w:id="61" w:author="Stelios Makrinos" w:date="2025-03-10T11:09:00Z" w:initials="SM">
    <w:p w14:paraId="47F628D1" w14:textId="77777777" w:rsidR="00816E5A" w:rsidRDefault="00816E5A" w:rsidP="00816E5A">
      <w:r>
        <w:rPr>
          <w:rStyle w:val="CommentReference"/>
        </w:rPr>
        <w:annotationRef/>
      </w:r>
      <w:r>
        <w:rPr>
          <w:color w:val="000000"/>
          <w:szCs w:val="20"/>
        </w:rPr>
        <w:t>I think it should be noted that a valuable way of doing this is to start with the User Agent and the user interactions which for many journeys will dictate what APIs are required and what data they must support.</w:t>
      </w:r>
    </w:p>
  </w:comment>
  <w:comment w:id="66" w:author="Phil White" w:date="2025-02-16T12:27:00Z" w:initials="PW">
    <w:p w14:paraId="42A6073F" w14:textId="14512FB8" w:rsidR="00B6130B" w:rsidRDefault="00097323">
      <w:pPr>
        <w:pStyle w:val="CommentText"/>
      </w:pPr>
      <w:r>
        <w:rPr>
          <w:rStyle w:val="CommentReference"/>
        </w:rPr>
        <w:annotationRef/>
      </w:r>
      <w:r w:rsidRPr="5A5D0049">
        <w:t>needs to include performance considerations, we need to avoid raising multiple events with similar content from the same transaction</w:t>
      </w:r>
    </w:p>
  </w:comment>
  <w:comment w:id="67" w:author="Phil White" w:date="2025-02-16T12:29:00Z" w:initials="PW">
    <w:p w14:paraId="30F8D0E3" w14:textId="041A2E9D" w:rsidR="00B6130B" w:rsidRDefault="00097323">
      <w:pPr>
        <w:pStyle w:val="CommentText"/>
      </w:pPr>
      <w:r>
        <w:rPr>
          <w:rStyle w:val="CommentReference"/>
        </w:rPr>
        <w:annotationRef/>
      </w:r>
      <w:r w:rsidRPr="1DC8394B">
        <w:t>and be able to deal with receiving events out of sequence correctly</w:t>
      </w:r>
    </w:p>
  </w:comment>
  <w:comment w:id="68" w:author="George Panagiotopoulos" w:date="2025-02-16T18:58:00Z" w:initials="GP">
    <w:p w14:paraId="202F7E44" w14:textId="77777777" w:rsidR="008876BA" w:rsidRDefault="008876BA" w:rsidP="008876BA">
      <w:r>
        <w:rPr>
          <w:rStyle w:val="CommentReference"/>
        </w:rPr>
        <w:annotationRef/>
      </w:r>
      <w:r>
        <w:rPr>
          <w:color w:val="000000"/>
          <w:szCs w:val="20"/>
        </w:rPr>
        <w:t>In most cases sequence of events is irrelevant. In the cases that order of events is important, it should be the responsibility of either a middleware (e.g. event store) or the consumer to do the sorting. Otherwise event emission will never scale to high volumes. This is exactly why IF/JMS/MQ had challenges in very high volumes.</w:t>
      </w:r>
    </w:p>
  </w:comment>
  <w:comment w:id="69" w:author="Stelios Makrinos" w:date="2025-03-10T11:13:00Z" w:initials="SM">
    <w:p w14:paraId="5881D76B" w14:textId="77777777" w:rsidR="00921442" w:rsidRDefault="00921442" w:rsidP="00921442">
      <w:r>
        <w:rPr>
          <w:rStyle w:val="CommentReference"/>
        </w:rPr>
        <w:annotationRef/>
      </w:r>
      <w:r>
        <w:rPr>
          <w:color w:val="000000"/>
          <w:szCs w:val="20"/>
        </w:rPr>
        <w:t>Should we also be practical and when it comes to our own components and in situations where sequence matters, we use APIs as opposed to forcing an event driven approach?</w:t>
      </w:r>
    </w:p>
  </w:comment>
  <w:comment w:id="63" w:author="Nanda Badrappan" w:date="2025-02-09T14:01:00Z" w:initials="NB">
    <w:p w14:paraId="4C1450CF" w14:textId="2D0834F1" w:rsidR="00864FD0" w:rsidRDefault="00864FD0">
      <w:pPr>
        <w:pStyle w:val="CommentText"/>
      </w:pPr>
      <w:r>
        <w:rPr>
          <w:rStyle w:val="CommentReference"/>
        </w:rPr>
        <w:annotationRef/>
      </w:r>
      <w:r w:rsidRPr="2A7B7C56">
        <w:t>We need to define and publish OOB Data and Business Events that will be published as part of the Retail modular banking. Plus need to have advice in place to say what would happen if our customers need more info that is not available in Business and Data Events.</w:t>
      </w:r>
    </w:p>
  </w:comment>
  <w:comment w:id="64" w:author="Stelios Makrinos" w:date="2025-03-10T11:11:00Z" w:initials="SM">
    <w:p w14:paraId="553E9F11" w14:textId="2A7A5446" w:rsidR="000A52C0" w:rsidRDefault="000A52C0" w:rsidP="000A52C0">
      <w:r>
        <w:rPr>
          <w:rStyle w:val="CommentReference"/>
        </w:rPr>
        <w:annotationRef/>
      </w:r>
      <w:r>
        <w:rPr>
          <w:color w:val="000000"/>
          <w:szCs w:val="20"/>
        </w:rPr>
        <w:fldChar w:fldCharType="begin"/>
      </w:r>
      <w:r>
        <w:rPr>
          <w:color w:val="000000"/>
          <w:szCs w:val="20"/>
        </w:rPr>
        <w:instrText>HYPERLINK "mailto:bnandakumar@temenos.com"</w:instrText>
      </w:r>
      <w:r>
        <w:rPr>
          <w:color w:val="000000"/>
          <w:szCs w:val="20"/>
        </w:rPr>
      </w:r>
      <w:bookmarkStart w:id="70" w:name="_@_946F3568E9315D428437D57E13D49ADBZ"/>
      <w:r>
        <w:rPr>
          <w:color w:val="000000"/>
          <w:szCs w:val="20"/>
        </w:rPr>
        <w:fldChar w:fldCharType="separate"/>
      </w:r>
      <w:bookmarkEnd w:id="70"/>
      <w:r w:rsidRPr="000A52C0">
        <w:rPr>
          <w:rStyle w:val="Mention"/>
          <w:noProof/>
          <w:szCs w:val="20"/>
        </w:rPr>
        <w:t>@Nanda Badrappan</w:t>
      </w:r>
      <w:r>
        <w:rPr>
          <w:color w:val="000000"/>
          <w:szCs w:val="20"/>
        </w:rPr>
        <w:fldChar w:fldCharType="end"/>
      </w:r>
      <w:r>
        <w:rPr>
          <w:color w:val="000000"/>
          <w:szCs w:val="20"/>
        </w:rPr>
        <w:t xml:space="preserve"> we also need to discuss what to do about our event driven architecture not working properly (for example at Regions).</w:t>
      </w:r>
    </w:p>
  </w:comment>
  <w:comment w:id="65" w:author="Nanda Badrappan" w:date="2025-03-10T16:09:00Z" w:initials="NB">
    <w:p w14:paraId="1D534E2A" w14:textId="1153AD3D" w:rsidR="00AA3328" w:rsidRDefault="00AA3328">
      <w:pPr>
        <w:pStyle w:val="CommentText"/>
      </w:pPr>
      <w:r>
        <w:rPr>
          <w:rStyle w:val="CommentReference"/>
        </w:rPr>
        <w:annotationRef/>
      </w:r>
      <w:r w:rsidRPr="26BC77FC">
        <w:t xml:space="preserve">Okay Sure </w:t>
      </w:r>
      <w:r>
        <w:fldChar w:fldCharType="begin"/>
      </w:r>
      <w:r>
        <w:instrText xml:space="preserve"> HYPERLINK "mailto:smakrinos@temenos.com"</w:instrText>
      </w:r>
      <w:bookmarkStart w:id="71" w:name="_@_70FA327018C44181991B8DC27FE4B90CZ"/>
      <w:r>
        <w:fldChar w:fldCharType="separate"/>
      </w:r>
      <w:bookmarkEnd w:id="71"/>
      <w:r w:rsidRPr="62B94D84">
        <w:rPr>
          <w:rStyle w:val="Mention"/>
          <w:noProof/>
        </w:rPr>
        <w:t>@Stelios Makrinos</w:t>
      </w:r>
      <w:r>
        <w:fldChar w:fldCharType="end"/>
      </w:r>
      <w:r w:rsidRPr="072826A5">
        <w:t xml:space="preserve"> </w:t>
      </w:r>
    </w:p>
  </w:comment>
  <w:comment w:id="73" w:author="Phil White" w:date="2025-02-16T12:33:00Z" w:initials="PW">
    <w:p w14:paraId="0A6E7603" w14:textId="2B54C52B" w:rsidR="00B6130B" w:rsidRDefault="00097323">
      <w:pPr>
        <w:pStyle w:val="CommentText"/>
      </w:pPr>
      <w:r>
        <w:rPr>
          <w:rStyle w:val="CommentReference"/>
        </w:rPr>
        <w:annotationRef/>
      </w:r>
      <w:r w:rsidRPr="45813FE8">
        <w:t>Challenges here include reconciliation, ensuring consistency with Query service and core. In the event of discrepancy how do 'fix' the query service- reapply the event presumably.</w:t>
      </w:r>
    </w:p>
    <w:p w14:paraId="47885894" w14:textId="29FE8515" w:rsidR="00B6130B" w:rsidRDefault="00097323">
      <w:pPr>
        <w:pStyle w:val="CommentText"/>
      </w:pPr>
      <w:r w:rsidRPr="0840FDAD">
        <w:t>Where does TDH fit in this story, it's been explained as the source of operational reporting data?</w:t>
      </w:r>
    </w:p>
  </w:comment>
  <w:comment w:id="74" w:author="George Panagiotopoulos" w:date="2025-02-16T18:59:00Z" w:initials="GP">
    <w:p w14:paraId="052F44F8" w14:textId="77777777" w:rsidR="00B35A7C" w:rsidRDefault="00B35A7C" w:rsidP="00B35A7C">
      <w:r>
        <w:rPr>
          <w:rStyle w:val="CommentReference"/>
        </w:rPr>
        <w:annotationRef/>
      </w:r>
      <w:r>
        <w:rPr>
          <w:color w:val="000000"/>
          <w:szCs w:val="20"/>
        </w:rPr>
        <w:t xml:space="preserve">There were discussions years ago about an event reconciliation mechanism and an investment proposal by Colin Hardie - it was rejected by then as far as I know. We have to revisit this indeed, not only for Holdings but for every other event communication. </w:t>
      </w:r>
    </w:p>
  </w:comment>
  <w:comment w:id="76" w:author="John Mastorakis" w:date="2025-02-05T16:20:00Z" w:initials="IM">
    <w:p w14:paraId="4277CAFB" w14:textId="788EB626" w:rsidR="00D85926" w:rsidRDefault="00D85926" w:rsidP="00D85926">
      <w:pPr>
        <w:pStyle w:val="CommentText"/>
      </w:pPr>
      <w:r>
        <w:rPr>
          <w:rStyle w:val="CommentReference"/>
        </w:rPr>
        <w:annotationRef/>
      </w:r>
      <w:r>
        <w:t>For tier 1-2, they would probably have their own operational user agent, to handle the multiple systems they usually utilize, but for smaller banks, a user agent for performing operations will be very important. Therefore, my suggestion is to include a user agent in next phases.</w:t>
      </w:r>
    </w:p>
  </w:comment>
  <w:comment w:id="77" w:author="George Panagiotopoulos" w:date="2025-02-06T06:53:00Z" w:initials="GP">
    <w:p w14:paraId="1C8C365E" w14:textId="77777777" w:rsidR="00A234B7" w:rsidRDefault="00A234B7" w:rsidP="00A234B7">
      <w:r>
        <w:rPr>
          <w:rStyle w:val="CommentReference"/>
        </w:rPr>
        <w:annotationRef/>
      </w:r>
      <w:r>
        <w:rPr>
          <w:color w:val="000000"/>
          <w:szCs w:val="20"/>
        </w:rPr>
        <w:t>Agreed on the idea. James’ plan for the time being is focused on tier 2 / tier 1 banks so leaving it as is. I don’t think modular banking will work for lower tier banks anyway, there is no business case in most scenarios.</w:t>
      </w:r>
    </w:p>
  </w:comment>
  <w:comment w:id="78" w:author="Stelios Makrinos" w:date="2025-03-10T11:16:00Z" w:initials="SM">
    <w:p w14:paraId="68767301" w14:textId="77777777" w:rsidR="00753452" w:rsidRDefault="00753452" w:rsidP="00753452">
      <w:r>
        <w:rPr>
          <w:rStyle w:val="CommentReference"/>
        </w:rPr>
        <w:annotationRef/>
      </w:r>
      <w:r>
        <w:rPr>
          <w:color w:val="000000"/>
          <w:szCs w:val="20"/>
        </w:rPr>
        <w:t>I plan on beginning this work and delivering something for Retail by R26. As part of that we will of course use the same APIs developed for the modular solutions.</w:t>
      </w:r>
    </w:p>
  </w:comment>
  <w:comment w:id="79" w:author="Nanda Badrappan" w:date="2025-02-09T14:03:00Z" w:initials="NB">
    <w:p w14:paraId="30B0BAA5" w14:textId="44FA170E" w:rsidR="00864FD0" w:rsidRDefault="00864FD0">
      <w:pPr>
        <w:pStyle w:val="CommentText"/>
      </w:pPr>
      <w:r>
        <w:rPr>
          <w:rStyle w:val="CommentReference"/>
        </w:rPr>
        <w:annotationRef/>
      </w:r>
      <w:r w:rsidRPr="5501CF05">
        <w:t>THis needs discussion as in technology we are have plan to build a User Agent for Modular banking. A POC has been successfully completed.</w:t>
      </w:r>
    </w:p>
  </w:comment>
  <w:comment w:id="80" w:author="George Panagiotopoulos" w:date="2025-02-14T17:42:00Z" w:initials="GP">
    <w:p w14:paraId="17AD2FEE" w14:textId="77777777" w:rsidR="00934566" w:rsidRDefault="00934566" w:rsidP="00934566">
      <w:r>
        <w:rPr>
          <w:rStyle w:val="CommentReference"/>
        </w:rPr>
        <w:annotationRef/>
      </w:r>
      <w:r>
        <w:rPr>
          <w:color w:val="000000"/>
          <w:szCs w:val="20"/>
        </w:rPr>
        <w:t xml:space="preserve">If we offer a user agent for operations, it needs to be able to integrate features from third-party cores the bank will have, implement stuff like Service Request, Workflows, 2FA, audit etc. for the entire bank. Otherwise it is just a demo User Agent that has little practical value. Maybe for a complex solution like Corporate Lending, a standalone ops user agent may make sense. </w:t>
      </w:r>
    </w:p>
  </w:comment>
  <w:comment w:id="81" w:author="Phil White" w:date="2025-02-16T12:37:00Z" w:initials="PW">
    <w:p w14:paraId="1382B207" w14:textId="2D702228" w:rsidR="00B6130B" w:rsidRDefault="00097323">
      <w:pPr>
        <w:pStyle w:val="CommentText"/>
      </w:pPr>
      <w:r>
        <w:rPr>
          <w:rStyle w:val="CommentReference"/>
        </w:rPr>
        <w:annotationRef/>
      </w:r>
      <w:r w:rsidRPr="29EF542F">
        <w:t>agree with George the user agent for corporate operations, both lending and accounts is likely to need to be more complex, a lot of the activity is still performed by dedicated teams in the bank and would be viewed as an important part of out product offering</w:t>
      </w:r>
    </w:p>
  </w:comment>
  <w:comment w:id="83" w:author="Stelios Makrinos" w:date="2025-03-10T11:17:00Z" w:initials="SM">
    <w:p w14:paraId="4513F836" w14:textId="77777777" w:rsidR="00C20CB7" w:rsidRDefault="00C20CB7" w:rsidP="00C20CB7">
      <w:r>
        <w:rPr>
          <w:rStyle w:val="CommentReference"/>
        </w:rPr>
        <w:annotationRef/>
      </w:r>
      <w:r>
        <w:rPr>
          <w:color w:val="000000"/>
          <w:szCs w:val="20"/>
        </w:rPr>
        <w:t>Please see my comment above. The user agent we deliver for Tier 3+ will be the demo agent as it will use the same APIs.</w:t>
      </w:r>
    </w:p>
  </w:comment>
  <w:comment w:id="84" w:author="George Panagiotopoulos" w:date="2025-03-19T09:11:00Z" w:initials="GP">
    <w:p w14:paraId="65247D7F" w14:textId="77777777" w:rsidR="00EA3FA5" w:rsidRDefault="00EA3FA5" w:rsidP="00EA3FA5">
      <w:r>
        <w:rPr>
          <w:rStyle w:val="CommentReference"/>
        </w:rPr>
        <w:annotationRef/>
      </w:r>
      <w:r>
        <w:rPr>
          <w:color w:val="000000"/>
          <w:szCs w:val="20"/>
        </w:rPr>
        <w:t xml:space="preserve">We have agreed to do a throwaway user agent for modular banking for demo purposes. </w:t>
      </w:r>
    </w:p>
  </w:comment>
  <w:comment w:id="86" w:author="John Mastorakis" w:date="2025-02-05T16:28:00Z" w:initials="IM">
    <w:p w14:paraId="15E05DE2" w14:textId="0D3AABCD" w:rsidR="005B18B2" w:rsidRDefault="005B18B2" w:rsidP="005B18B2">
      <w:pPr>
        <w:pStyle w:val="CommentText"/>
      </w:pPr>
      <w:r>
        <w:rPr>
          <w:rStyle w:val="CommentReference"/>
        </w:rPr>
        <w:annotationRef/>
      </w:r>
      <w:r>
        <w:t>The pre-requisites are depending on the type of bank. For example, a fintech that only utilizes our deposits capabilities, why should they have a workflow system?</w:t>
      </w:r>
    </w:p>
  </w:comment>
  <w:comment w:id="87" w:author="George Panagiotopoulos" w:date="2025-02-06T06:55:00Z" w:initials="GP">
    <w:p w14:paraId="55A6A63A" w14:textId="77777777" w:rsidR="004147A2" w:rsidRDefault="004147A2" w:rsidP="004147A2">
      <w:r>
        <w:rPr>
          <w:rStyle w:val="CommentReference"/>
        </w:rPr>
        <w:annotationRef/>
      </w:r>
      <w:r>
        <w:rPr>
          <w:color w:val="000000"/>
          <w:szCs w:val="20"/>
        </w:rPr>
        <w:t>We need to explicitly mention what we will never cover here. We had a fintech asking for workflow in modular solutions before. We need everyone in Temenos to understand that the answer to this requirement is: find an external workflow module</w:t>
      </w:r>
    </w:p>
  </w:comment>
  <w:comment w:id="88" w:author="George Panagiotopoulos" w:date="2025-02-06T10:03:00Z" w:initials="GP">
    <w:p w14:paraId="56E9E8C2" w14:textId="77777777" w:rsidR="00EB079B" w:rsidRDefault="00EB079B" w:rsidP="00EB079B">
      <w:r>
        <w:rPr>
          <w:rStyle w:val="CommentReference"/>
        </w:rPr>
        <w:annotationRef/>
      </w:r>
      <w:r>
        <w:rPr>
          <w:color w:val="000000"/>
          <w:szCs w:val="20"/>
        </w:rPr>
        <w:t>We will worry about the prerequisites a bit later, we need first to make final decisions on more critical topics like deployment / extensibility / functional roadmap</w:t>
      </w:r>
    </w:p>
  </w:comment>
  <w:comment w:id="93" w:author="Nanda Badrappan" w:date="2025-02-09T14:06:00Z" w:initials="NB">
    <w:p w14:paraId="20B554F0" w14:textId="3B4A83A9" w:rsidR="00864FD0" w:rsidRDefault="00864FD0">
      <w:pPr>
        <w:pStyle w:val="CommentText"/>
      </w:pPr>
      <w:r>
        <w:rPr>
          <w:rStyle w:val="CommentReference"/>
        </w:rPr>
        <w:annotationRef/>
      </w:r>
      <w:r w:rsidRPr="5620420B">
        <w:t xml:space="preserve">As per my discussion with Phil White in the first iteration of modular banking TBCs wont be communicating with other. In that case Service orchestrator is not needed. </w:t>
      </w:r>
    </w:p>
  </w:comment>
  <w:comment w:id="94" w:author="George Panagiotopoulos" w:date="2025-02-14T17:40:00Z" w:initials="GP">
    <w:p w14:paraId="44A14C83" w14:textId="77777777" w:rsidR="00844DF8" w:rsidRDefault="00844DF8" w:rsidP="00844DF8">
      <w:r>
        <w:rPr>
          <w:rStyle w:val="CommentReference"/>
        </w:rPr>
        <w:annotationRef/>
      </w:r>
      <w:r>
        <w:rPr>
          <w:color w:val="000000"/>
          <w:szCs w:val="20"/>
        </w:rPr>
        <w:t>That is fine, we need to record this on the internal interfaces detail below. But the capability needs to be stated here as a technical asset. In general we will never sell multiple TBCs if we don’t offer some level of pre-integration. For instance, if we offer lending and accounts, the market expectation is that basic stuff like disbursement and repayment will work from Temenos. We can’t do this every time via a payments system. This is not a hard requirement for now but we cannot remove from the future plans.</w:t>
      </w:r>
    </w:p>
  </w:comment>
  <w:comment w:id="96" w:author="Nanda Badrappan" w:date="2025-02-09T14:07:00Z" w:initials="NB">
    <w:p w14:paraId="3EB0D679" w14:textId="079E478C" w:rsidR="00864FD0" w:rsidRDefault="00864FD0">
      <w:pPr>
        <w:pStyle w:val="CommentText"/>
      </w:pPr>
      <w:r>
        <w:rPr>
          <w:rStyle w:val="CommentReference"/>
        </w:rPr>
        <w:annotationRef/>
      </w:r>
      <w:r w:rsidRPr="53E164E1">
        <w:t>This needs to go into one of the TBCs for now inclusing Market data and Reference data.</w:t>
      </w:r>
    </w:p>
  </w:comment>
  <w:comment w:id="99" w:author="John Mastorakis" w:date="2025-02-05T16:38:00Z" w:initials="IM">
    <w:p w14:paraId="726C32B4" w14:textId="6570E487" w:rsidR="00CB2A96" w:rsidRDefault="00CB2A96" w:rsidP="00CB2A96">
      <w:pPr>
        <w:pStyle w:val="CommentText"/>
      </w:pPr>
      <w:r>
        <w:rPr>
          <w:rStyle w:val="CommentReference"/>
        </w:rPr>
        <w:annotationRef/>
      </w:r>
      <w:r>
        <w:rPr>
          <w:color w:val="283275"/>
        </w:rPr>
        <w:t xml:space="preserve">For Deposits, we can start with what we had for the Deposits TBS </w:t>
      </w:r>
      <w:hyperlink r:id="rId1" w:history="1">
        <w:r w:rsidRPr="00571144">
          <w:rPr>
            <w:rStyle w:val="Hyperlink"/>
          </w:rPr>
          <w:t>Retail Deposits Banking Service</w:t>
        </w:r>
      </w:hyperlink>
      <w:r>
        <w:rPr>
          <w:color w:val="283275"/>
        </w:rPr>
        <w:t xml:space="preserve"> </w:t>
      </w:r>
    </w:p>
  </w:comment>
  <w:comment w:id="101" w:author="George Panagiotopoulos" w:date="2025-03-11T10:42:00Z" w:initials="GP">
    <w:p w14:paraId="7240FEF6" w14:textId="77777777" w:rsidR="00153B14" w:rsidRDefault="00153B14" w:rsidP="00153B14">
      <w:r>
        <w:rPr>
          <w:rStyle w:val="CommentReference"/>
        </w:rPr>
        <w:annotationRef/>
      </w:r>
      <w:r>
        <w:rPr>
          <w:color w:val="000000"/>
          <w:szCs w:val="20"/>
        </w:rPr>
        <w:t>Workshop discussion: There was a discussion whether we should have separate component for Retail Deposits/Corporate Deposits, We think that we should have a single capability Called Deposits. The Deposits capability will include different product types (retail &amp; corporate) mapped to BIAN SDs. We are going to license by product type. Physically the bank will be able to deploy one, many or all SDs in the single capability</w:t>
      </w:r>
    </w:p>
  </w:comment>
  <w:comment w:id="103" w:author="Stelios Makrinos" w:date="2025-03-10T11:43:00Z" w:initials="SM">
    <w:p w14:paraId="46A1359A" w14:textId="5F52FD39" w:rsidR="008D5709" w:rsidRDefault="008D5709" w:rsidP="008D5709">
      <w:r>
        <w:rPr>
          <w:rStyle w:val="CommentReference"/>
        </w:rPr>
        <w:annotationRef/>
      </w:r>
      <w:r>
        <w:rPr>
          <w:color w:val="000000"/>
          <w:szCs w:val="20"/>
        </w:rPr>
        <w:t>Let’s discuss as TEP can provide through an API that the origination system utilizes.</w:t>
      </w:r>
    </w:p>
  </w:comment>
  <w:comment w:id="104" w:author="Phil White" w:date="2025-02-16T12:45:00Z" w:initials="PW">
    <w:p w14:paraId="2D164B18" w14:textId="0D21E828" w:rsidR="00B6130B" w:rsidRDefault="00097323">
      <w:pPr>
        <w:pStyle w:val="CommentText"/>
      </w:pPr>
      <w:r>
        <w:rPr>
          <w:rStyle w:val="CommentReference"/>
        </w:rPr>
        <w:annotationRef/>
      </w:r>
      <w:r w:rsidRPr="2D950889">
        <w:t>I will forward the list of unsupported features available in Transact</w:t>
      </w:r>
    </w:p>
  </w:comment>
  <w:comment w:id="106" w:author="Phil White" w:date="2025-02-16T12:48:00Z" w:initials="PW">
    <w:p w14:paraId="0F1FAF17" w14:textId="25107CB2" w:rsidR="00B6130B" w:rsidRDefault="00097323">
      <w:pPr>
        <w:pStyle w:val="CommentText"/>
      </w:pPr>
      <w:r>
        <w:rPr>
          <w:rStyle w:val="CommentReference"/>
        </w:rPr>
        <w:annotationRef/>
      </w:r>
      <w:r w:rsidRPr="056A0888">
        <w:t>TBC also supports Non-AA accounts - Nostro and Internal accounts</w:t>
      </w:r>
    </w:p>
  </w:comment>
  <w:comment w:id="108" w:author="Stelios Makrinos" w:date="2025-03-10T11:43:00Z" w:initials="SM">
    <w:p w14:paraId="095CB2C1" w14:textId="77777777" w:rsidR="0068102F" w:rsidRDefault="0068102F" w:rsidP="0068102F">
      <w:r>
        <w:rPr>
          <w:rStyle w:val="CommentReference"/>
        </w:rPr>
        <w:annotationRef/>
      </w:r>
      <w:r>
        <w:rPr>
          <w:color w:val="000000"/>
          <w:szCs w:val="20"/>
        </w:rPr>
        <w:t>Currently low priority on the roadmap due to US not requiring this PT. The retail team however can resource this if they choose.</w:t>
      </w:r>
    </w:p>
  </w:comment>
  <w:comment w:id="114" w:author="Stelios Makrinos" w:date="2025-03-10T11:45:00Z" w:initials="SM">
    <w:p w14:paraId="7772C563" w14:textId="77777777" w:rsidR="0068102F" w:rsidRDefault="0068102F" w:rsidP="0068102F">
      <w:r>
        <w:rPr>
          <w:rStyle w:val="CommentReference"/>
        </w:rPr>
        <w:annotationRef/>
      </w:r>
      <w:r>
        <w:rPr>
          <w:color w:val="000000"/>
          <w:szCs w:val="20"/>
        </w:rPr>
        <w:t>We need to be specific as to the Product Types that are being delivered for R25 and which additional are post R25 (based on US plans) and if there are any additional required.</w:t>
      </w:r>
    </w:p>
  </w:comment>
  <w:comment w:id="116" w:author="George Panagiotopoulos" w:date="2025-03-11T11:01:00Z" w:initials="GP">
    <w:p w14:paraId="25D7C39B" w14:textId="77777777" w:rsidR="00A12F34" w:rsidRDefault="00A12F34" w:rsidP="00A12F34">
      <w:r>
        <w:rPr>
          <w:rStyle w:val="CommentReference"/>
        </w:rPr>
        <w:annotationRef/>
      </w:r>
      <w:r>
        <w:rPr>
          <w:color w:val="000000"/>
          <w:szCs w:val="20"/>
        </w:rPr>
        <w:t>Workshop discussion: After a long discussion, it seems consensus in the room is we should define 1 lending capability able to service both retail and corporate.</w:t>
      </w:r>
    </w:p>
    <w:p w14:paraId="156DDB8A" w14:textId="77777777" w:rsidR="00A12F34" w:rsidRDefault="00A12F34" w:rsidP="00A12F34"/>
  </w:comment>
  <w:comment w:id="121" w:author="Phil White" w:date="2025-02-16T13:37:00Z" w:initials="PW">
    <w:p w14:paraId="2A7321CE" w14:textId="4B6BDD31" w:rsidR="00B6130B" w:rsidRDefault="00097323">
      <w:pPr>
        <w:pStyle w:val="CommentText"/>
      </w:pPr>
      <w:r>
        <w:rPr>
          <w:rStyle w:val="CommentReference"/>
        </w:rPr>
        <w:annotationRef/>
      </w:r>
      <w:r w:rsidRPr="0F22DB02">
        <w:t>I think we need to highlight multi-company as something provided as a common feature across all of the servicing modular solutions.</w:t>
      </w:r>
    </w:p>
    <w:p w14:paraId="381C373B" w14:textId="7FA0137F" w:rsidR="00B6130B" w:rsidRDefault="00097323">
      <w:pPr>
        <w:pStyle w:val="CommentText"/>
      </w:pPr>
      <w:r w:rsidRPr="1BE37696">
        <w:t>The company structure is shared across all TBC (through Reference Data) and supports the same features as Transact, sharing of data, calendar, holidays etc</w:t>
      </w:r>
    </w:p>
  </w:comment>
  <w:comment w:id="122" w:author="George Panagiotopoulos" w:date="2025-02-16T19:04:00Z" w:initials="GP">
    <w:p w14:paraId="04BD9BA0" w14:textId="77777777" w:rsidR="00F91721" w:rsidRDefault="00F91721" w:rsidP="00F91721">
      <w:r>
        <w:rPr>
          <w:rStyle w:val="CommentReference"/>
        </w:rPr>
        <w:annotationRef/>
      </w:r>
      <w:r>
        <w:rPr>
          <w:color w:val="000000"/>
          <w:szCs w:val="20"/>
        </w:rPr>
        <w:t xml:space="preserve">So this point is in my view the essence of modularity vs composability. In modularity, we focus on describing how the standalone module works. We focus on explaining how a single modular solution will work because when it comes down to reality, this is what we will sell initially. The composability story was focused a bit too much what will happen when the bank buys from us 75 TBCs. So here I would prefer to mention how each solution supports standalone multi company as a feature. Then when someone happens to buy more than 2, then we can mention how the architecture via reference data supports common company setup. </w:t>
      </w:r>
    </w:p>
  </w:comment>
  <w:comment w:id="126" w:author="John Mastorakis" w:date="2025-02-05T16:41:00Z" w:initials="IM">
    <w:p w14:paraId="367C98A6" w14:textId="319CA06F" w:rsidR="00C731EB" w:rsidRDefault="00C731EB" w:rsidP="00C731EB">
      <w:pPr>
        <w:pStyle w:val="CommentText"/>
      </w:pPr>
      <w:r>
        <w:rPr>
          <w:rStyle w:val="CommentReference"/>
        </w:rPr>
        <w:annotationRef/>
      </w:r>
      <w:r>
        <w:t>I don’t think this statement is correct. I know that BFW is building the Party as the master for Customers, to meet Regions requirements.</w:t>
      </w:r>
    </w:p>
  </w:comment>
  <w:comment w:id="127" w:author="George Panagiotopoulos" w:date="2025-02-06T06:57:00Z" w:initials="GP">
    <w:p w14:paraId="2862E316" w14:textId="77777777" w:rsidR="0059412D" w:rsidRDefault="0059412D" w:rsidP="0059412D">
      <w:r>
        <w:rPr>
          <w:rStyle w:val="CommentReference"/>
        </w:rPr>
        <w:annotationRef/>
      </w:r>
      <w:r>
        <w:rPr>
          <w:color w:val="000000"/>
          <w:szCs w:val="20"/>
        </w:rPr>
        <w:t xml:space="preserve">Will discuss on Friday. Party as master is not the same as Party in modular banking. There are two different things that may be combined to a single service or not. </w:t>
      </w:r>
    </w:p>
  </w:comment>
  <w:comment w:id="150" w:author="Nanda Badrappan" w:date="2025-02-09T14:08:00Z" w:initials="NB">
    <w:p w14:paraId="292DD00D" w14:textId="4AEBFC94" w:rsidR="00864FD0" w:rsidRDefault="00864FD0">
      <w:pPr>
        <w:pStyle w:val="CommentText"/>
      </w:pPr>
      <w:r>
        <w:rPr>
          <w:rStyle w:val="CommentReference"/>
        </w:rPr>
        <w:annotationRef/>
      </w:r>
      <w:r w:rsidRPr="1B05E76C">
        <w:t>We need to publish clearly what can be done with EF in modular baking and what needs L3 java.</w:t>
      </w:r>
    </w:p>
  </w:comment>
  <w:comment w:id="151" w:author="George Panagiotopoulos" w:date="2025-02-15T07:36:00Z" w:initials="GP">
    <w:p w14:paraId="53C680F5" w14:textId="77777777" w:rsidR="008E0C7A" w:rsidRDefault="008E0C7A" w:rsidP="008E0C7A">
      <w:r>
        <w:rPr>
          <w:rStyle w:val="CommentReference"/>
        </w:rPr>
        <w:annotationRef/>
      </w:r>
      <w:r>
        <w:rPr>
          <w:color w:val="000000"/>
          <w:szCs w:val="20"/>
        </w:rPr>
        <w:t xml:space="preserve">Agreed, and then we also need to provide specific examples. In my view modular banking is very good place to start this discussion with because the footprint and the scope is small, which means we can define easier what types of customization are expected. </w:t>
      </w:r>
    </w:p>
  </w:comment>
  <w:comment w:id="161" w:author="Phil White" w:date="2025-02-16T13:09:00Z" w:initials="PW">
    <w:p w14:paraId="27F401B3" w14:textId="1DF75F63" w:rsidR="00B6130B" w:rsidRDefault="00097323">
      <w:pPr>
        <w:pStyle w:val="CommentText"/>
      </w:pPr>
      <w:r>
        <w:rPr>
          <w:rStyle w:val="CommentReference"/>
        </w:rPr>
        <w:annotationRef/>
      </w:r>
      <w:r w:rsidRPr="0E48C5A5">
        <w:t>Do we need to revisit and agree what a FCBE should be comprised of?</w:t>
      </w:r>
    </w:p>
    <w:p w14:paraId="66133682" w14:textId="6240749C" w:rsidR="00B6130B" w:rsidRDefault="00097323">
      <w:pPr>
        <w:pStyle w:val="CommentText"/>
      </w:pPr>
      <w:r w:rsidRPr="65134606">
        <w:t xml:space="preserve">The agreed direction was it should contain: </w:t>
      </w:r>
    </w:p>
    <w:p w14:paraId="5360A386" w14:textId="1219AE95" w:rsidR="00B6130B" w:rsidRDefault="00097323">
      <w:pPr>
        <w:pStyle w:val="CommentText"/>
      </w:pPr>
      <w:r w:rsidRPr="1D994A92">
        <w:t>- 'header' information, transaction id in tri-party format, date time, system identifier rec, alternate id, mapped BIAN domain identifier, event name in structure format</w:t>
      </w:r>
    </w:p>
    <w:p w14:paraId="7CBEDF08" w14:textId="74345B84" w:rsidR="00B6130B" w:rsidRDefault="00097323">
      <w:pPr>
        <w:pStyle w:val="CommentText"/>
      </w:pPr>
      <w:r w:rsidRPr="15394010">
        <w:t>- local ref items</w:t>
      </w:r>
    </w:p>
    <w:p w14:paraId="63C9ED00" w14:textId="1B874574" w:rsidR="00B6130B" w:rsidRDefault="00097323">
      <w:pPr>
        <w:pStyle w:val="CommentText"/>
      </w:pPr>
      <w:r w:rsidRPr="44F3D599">
        <w:t>- before and after images of all changed data - do we really want to restrict this only to the payload of the API? There may not be an API requesting the change (could be scheduled for example)</w:t>
      </w:r>
    </w:p>
    <w:p w14:paraId="28055933" w14:textId="4B7C7ABB" w:rsidR="00B6130B" w:rsidRDefault="00097323">
      <w:pPr>
        <w:pStyle w:val="CommentText"/>
      </w:pPr>
      <w:r w:rsidRPr="5606059D">
        <w:t>- event should also contain the full logical after image of the the business object. This is effectively the data event and required to satisfy the event carried state transfer pattern.</w:t>
      </w:r>
    </w:p>
    <w:p w14:paraId="633F2946" w14:textId="30A82E9E" w:rsidR="00B6130B" w:rsidRDefault="00097323">
      <w:pPr>
        <w:pStyle w:val="CommentText"/>
      </w:pPr>
      <w:r w:rsidRPr="54C7F93D">
        <w:t>Agree there is work to be done to achieve this fully for existing events</w:t>
      </w:r>
    </w:p>
  </w:comment>
  <w:comment w:id="166" w:author="John Mastorakis" w:date="2025-02-05T17:23:00Z" w:initials="IM">
    <w:p w14:paraId="5232722E" w14:textId="3119A85A" w:rsidR="00942399" w:rsidRDefault="00942399" w:rsidP="00942399">
      <w:pPr>
        <w:pStyle w:val="CommentText"/>
      </w:pPr>
      <w:r>
        <w:rPr>
          <w:rStyle w:val="CommentReference"/>
        </w:rPr>
        <w:annotationRef/>
      </w:r>
      <w:r>
        <w:t>My view is that each regional variation should be treated as a separate service, similar to what happened in RES, for only the Regions we are interested in.</w:t>
      </w:r>
    </w:p>
  </w:comment>
  <w:comment w:id="167" w:author="Nanda Badrappan" w:date="2025-02-09T14:10:00Z" w:initials="NB">
    <w:p w14:paraId="3F85D170" w14:textId="788EC13F" w:rsidR="00864FD0" w:rsidRDefault="00864FD0">
      <w:pPr>
        <w:pStyle w:val="CommentText"/>
      </w:pPr>
      <w:r>
        <w:rPr>
          <w:rStyle w:val="CommentReference"/>
        </w:rPr>
        <w:annotationRef/>
      </w:r>
      <w:r w:rsidRPr="21A30F80">
        <w:t>Country model specific integrations also need to be taken into consideration, as we may have to bring in few country specific solution based adapters into the architecture.</w:t>
      </w:r>
    </w:p>
  </w:comment>
  <w:comment w:id="169" w:author="John Mastorakis" w:date="2025-02-05T17:25:00Z" w:initials="IM">
    <w:p w14:paraId="5810C99E" w14:textId="77777777" w:rsidR="0009797F" w:rsidRDefault="0009797F" w:rsidP="0009797F">
      <w:pPr>
        <w:pStyle w:val="CommentText"/>
      </w:pPr>
      <w:r>
        <w:rPr>
          <w:rStyle w:val="CommentReference"/>
        </w:rPr>
        <w:annotationRef/>
      </w:r>
      <w:r>
        <w:t>I added the subsection “Composability” with things that we should be considering when more than one service is licensed and deployed.</w:t>
      </w:r>
    </w:p>
  </w:comment>
  <w:comment w:id="170" w:author="George Panagiotopoulos" w:date="2025-02-06T06:59:00Z" w:initials="GP">
    <w:p w14:paraId="2B97A56F" w14:textId="77777777" w:rsidR="00184A07" w:rsidRDefault="00184A07" w:rsidP="00184A07">
      <w:r>
        <w:rPr>
          <w:rStyle w:val="CommentReference"/>
        </w:rPr>
        <w:annotationRef/>
      </w:r>
      <w:r>
        <w:rPr>
          <w:color w:val="000000"/>
          <w:szCs w:val="20"/>
        </w:rPr>
        <w:t xml:space="preserve">All valid points - I think these points need to find their places in various other areas in the document. I am coloring with green and make sure all these points are addressed somewhere later on. </w:t>
      </w:r>
    </w:p>
  </w:comment>
  <w:comment w:id="171" w:author="George Panagiotopoulos" w:date="2025-02-06T10:19:00Z" w:initials="GP">
    <w:p w14:paraId="0B663ABA" w14:textId="77777777" w:rsidR="0022425E" w:rsidRDefault="0022425E" w:rsidP="0022425E">
      <w:r>
        <w:rPr>
          <w:rStyle w:val="CommentReference"/>
        </w:rPr>
        <w:annotationRef/>
      </w:r>
      <w:r>
        <w:rPr>
          <w:color w:val="000000"/>
          <w:szCs w:val="20"/>
        </w:rPr>
        <w:t>Moved two of the points to the relevant sections and deleted from here.</w:t>
      </w:r>
    </w:p>
  </w:comment>
  <w:comment w:id="172" w:author="George Panagiotopoulos" w:date="2025-02-06T10:14:00Z" w:initials="GP">
    <w:p w14:paraId="3A72953A" w14:textId="00AB14AA" w:rsidR="002551A4" w:rsidRDefault="002551A4" w:rsidP="002551A4">
      <w:r>
        <w:rPr>
          <w:rStyle w:val="CommentReference"/>
        </w:rPr>
        <w:annotationRef/>
      </w:r>
      <w:r>
        <w:rPr>
          <w:color w:val="000000"/>
          <w:szCs w:val="20"/>
        </w:rPr>
        <w:t>I personally agree with this approach. Implementing this requires first having the capabilities already working. It is not a small amount of work to implement this approach, there are a lot of flows and they also include service orchestrators and compensating actions. This requires further discussion. We will have to discuss this in the Integration topic (internal integration).</w:t>
      </w:r>
    </w:p>
  </w:comment>
  <w:comment w:id="173" w:author="Phil White" w:date="2025-02-16T13:15:00Z" w:initials="PW">
    <w:p w14:paraId="534A34DF" w14:textId="0FC98024" w:rsidR="00B6130B" w:rsidRDefault="00097323">
      <w:pPr>
        <w:pStyle w:val="CommentText"/>
      </w:pPr>
      <w:r>
        <w:rPr>
          <w:rStyle w:val="CommentReference"/>
        </w:rPr>
        <w:annotationRef/>
      </w:r>
      <w:r w:rsidRPr="038D2D5D">
        <w:t xml:space="preserve">Need to discuss further but we are working on the design of a service that will orchestrate request and response for the initiating source. For example loan disburses to account, loan requests repayment from account, deposit pays interest or principal. We would assume that where an external payments system is used (as we see in existing clients) that will orchestrate so we also need to provide debit. credit, reserve APIS for this purpose </w:t>
      </w:r>
    </w:p>
  </w:comment>
  <w:comment w:id="174" w:author="Phil White" w:date="2025-02-16T13:21:00Z" w:initials="PW">
    <w:p w14:paraId="53D4ECD0" w14:textId="7D9D701F" w:rsidR="00B6130B" w:rsidRDefault="00097323">
      <w:pPr>
        <w:pStyle w:val="CommentText"/>
      </w:pPr>
      <w:r>
        <w:rPr>
          <w:rStyle w:val="CommentReference"/>
        </w:rPr>
        <w:annotationRef/>
      </w:r>
      <w:r w:rsidRPr="4E3F8288">
        <w:t>I think there is a short and long term solution here. Short term we can look at FAMS but was designed to provide support for planned downtime and limited to supporting customer requests provide an always available experience. So provide balances (already in holdings) and provide funds authorisation to enable payments and account transfers. It will not support the full set of lending or account operations.</w:t>
      </w:r>
    </w:p>
    <w:p w14:paraId="629E618B" w14:textId="2AECA970" w:rsidR="00B6130B" w:rsidRDefault="00097323">
      <w:pPr>
        <w:pStyle w:val="CommentText"/>
      </w:pPr>
      <w:r w:rsidRPr="1DDBF8E3">
        <w:t>Longer term if we still go for Temenos Positions this could provide the decoupled balance master, but still questions to answer like where would product restriction sit, not envisaged to be in positions so if the deposits system is down as an example then how do we check if a withdrawal is allowed?</w:t>
      </w:r>
    </w:p>
  </w:comment>
  <w:comment w:id="175" w:author="George Panagiotopoulos" w:date="2025-02-06T10:16:00Z" w:initials="GP">
    <w:p w14:paraId="10F9ACBC" w14:textId="77777777" w:rsidR="00192376" w:rsidRDefault="00192376" w:rsidP="00192376">
      <w:r>
        <w:rPr>
          <w:rStyle w:val="CommentReference"/>
        </w:rPr>
        <w:annotationRef/>
      </w:r>
      <w:r>
        <w:rPr>
          <w:color w:val="000000"/>
          <w:szCs w:val="20"/>
        </w:rPr>
        <w:t xml:space="preserve">We are not in the position currently to offer this service as SaaS (agreed with Cormac and Sriraman few months ago). I am not aware of a change of opinion in this area. If we want to add SaaS, there are at least 100 more questions I would have. I don’t think we have capacity currently to tackle this. </w:t>
      </w:r>
    </w:p>
  </w:comment>
  <w:comment w:id="176" w:author="George Panagiotopoulos" w:date="2025-02-14T20:39:00Z" w:initials="GP">
    <w:p w14:paraId="7F568F5B" w14:textId="77777777" w:rsidR="009B706E" w:rsidRDefault="009B706E" w:rsidP="009B706E">
      <w:r>
        <w:rPr>
          <w:rStyle w:val="CommentReference"/>
        </w:rPr>
        <w:annotationRef/>
      </w:r>
      <w:r>
        <w:rPr>
          <w:color w:val="000000"/>
          <w:szCs w:val="20"/>
        </w:rPr>
        <w:t xml:space="preserve">Looks like SaaS is back in the game. Not sure how this will work - of course Foundation can be reused, but there are peculiarities that must be addressed. </w:t>
      </w:r>
    </w:p>
  </w:comment>
  <w:comment w:id="177" w:author="George Panagiotopoulos" w:date="2025-02-06T10:17:00Z" w:initials="GP">
    <w:p w14:paraId="4ACFD852" w14:textId="3CCB8752" w:rsidR="002D56DB" w:rsidRDefault="002D56DB" w:rsidP="002D56DB">
      <w:r>
        <w:rPr>
          <w:rStyle w:val="CommentReference"/>
        </w:rPr>
        <w:annotationRef/>
      </w:r>
      <w:r>
        <w:rPr>
          <w:color w:val="000000"/>
          <w:szCs w:val="20"/>
        </w:rPr>
        <w:t xml:space="preserve">The fact that market and reference data require COB is a fundamental problem - this makes no sense at all from a business perspective. </w:t>
      </w:r>
    </w:p>
  </w:comment>
  <w:comment w:id="178" w:author="Phil White" w:date="2025-02-16T13:23:00Z" w:initials="PW">
    <w:p w14:paraId="1B73B08D" w14:textId="328554C4" w:rsidR="00B6130B" w:rsidRDefault="00097323">
      <w:pPr>
        <w:pStyle w:val="CommentText"/>
      </w:pPr>
      <w:r>
        <w:rPr>
          <w:rStyle w:val="CommentReference"/>
        </w:rPr>
        <w:annotationRef/>
      </w:r>
      <w:r w:rsidRPr="3585425B">
        <w:t xml:space="preserve">Which data is affected by COB - cycling of Periodic rates needs to move to a time driven update bit not sure about much else </w:t>
      </w:r>
    </w:p>
  </w:comment>
  <w:comment w:id="194" w:author="Nanda Badrappan" w:date="2025-02-09T14:33:00Z" w:initials="NB">
    <w:p w14:paraId="65DA7E32" w14:textId="38098477" w:rsidR="00864FD0" w:rsidRDefault="00864FD0">
      <w:pPr>
        <w:pStyle w:val="CommentText"/>
      </w:pPr>
      <w:r>
        <w:rPr>
          <w:rStyle w:val="CommentReference"/>
        </w:rPr>
        <w:annotationRef/>
      </w:r>
      <w:r w:rsidRPr="77B72652">
        <w:t>General comment - We need to clearly define Temenos-Mandatory, Temenos-Optional (3rd party capability can be used instead of temenos capability) and Mandatory but Proxy (temeons capability only acts as a proxy to a 3rd party capability. that means bth needed) parts of the Modular banking architecture.</w:t>
      </w:r>
    </w:p>
  </w:comment>
  <w:comment w:id="195" w:author="Nanda Badrappan" w:date="2025-02-09T14:37:00Z" w:initials="NB">
    <w:p w14:paraId="03D431A0" w14:textId="6BC4C42B" w:rsidR="00864FD0" w:rsidRDefault="00864FD0">
      <w:pPr>
        <w:pStyle w:val="CommentText"/>
      </w:pPr>
      <w:r>
        <w:rPr>
          <w:rStyle w:val="CommentReference"/>
        </w:rPr>
        <w:annotationRef/>
      </w:r>
      <w:r w:rsidRPr="5E51964F">
        <w:t>Any specific exchange adapters we would like to position as part of modular banking solution in 2026?</w:t>
      </w:r>
    </w:p>
    <w:p w14:paraId="3C2074E4" w14:textId="28A23059" w:rsidR="00864FD0" w:rsidRDefault="00864FD0">
      <w:pPr>
        <w:pStyle w:val="CommentText"/>
      </w:pPr>
    </w:p>
  </w:comment>
  <w:comment w:id="196" w:author="Nanda Badrappan" w:date="2025-02-09T14:35:00Z" w:initials="NB">
    <w:p w14:paraId="2D547E33" w14:textId="77286D47" w:rsidR="00864FD0" w:rsidRDefault="00864FD0">
      <w:pPr>
        <w:pStyle w:val="CommentText"/>
      </w:pPr>
      <w:r>
        <w:rPr>
          <w:rStyle w:val="CommentReference"/>
        </w:rPr>
        <w:annotationRef/>
      </w:r>
      <w:r w:rsidRPr="704DB897">
        <w:t>Generic comment - How about data and Analytics by Temenos? TDH not applicable here? We just emit events and let the bank do the rest in Bank's DW solution?</w:t>
      </w:r>
    </w:p>
  </w:comment>
  <w:comment w:id="197" w:author="Nanda Badrappan" w:date="2025-02-09T14:38:00Z" w:initials="NB">
    <w:p w14:paraId="3E958C44" w14:textId="4D027239" w:rsidR="00864FD0" w:rsidRDefault="00864FD0">
      <w:pPr>
        <w:pStyle w:val="CommentText"/>
      </w:pPr>
      <w:r>
        <w:rPr>
          <w:rStyle w:val="CommentReference"/>
        </w:rPr>
        <w:annotationRef/>
      </w:r>
      <w:r w:rsidRPr="389D2B2E">
        <w:t xml:space="preserve">SDLC - Internal regression readiness and automation testing need to be added to the check list.; GTM - Reference Architecture for key stacks that are relevant to the taregt market as no point in doing it for every stack; </w:t>
      </w:r>
    </w:p>
  </w:comment>
  <w:comment w:id="199" w:author="Nanda Badrappan" w:date="2025-02-09T14:26:00Z" w:initials="NB">
    <w:p w14:paraId="53FFCFEE" w14:textId="5669F73E" w:rsidR="00864FD0" w:rsidRDefault="00864FD0">
      <w:pPr>
        <w:pStyle w:val="CommentText"/>
      </w:pPr>
      <w:r>
        <w:rPr>
          <w:rStyle w:val="CommentReference"/>
        </w:rPr>
        <w:annotationRef/>
      </w:r>
      <w:r w:rsidRPr="25A1CC4C">
        <w:t>General items - COB Orchestration needs a section. Post/Pre COB Backups and the process around that needs to be flushed out.</w:t>
      </w:r>
    </w:p>
  </w:comment>
  <w:comment w:id="200" w:author="Nanda Badrappan" w:date="2025-02-09T14:28:00Z" w:initials="NB">
    <w:p w14:paraId="1C123A0F" w14:textId="659CFA25" w:rsidR="00864FD0" w:rsidRDefault="00864FD0">
      <w:pPr>
        <w:pStyle w:val="CommentText"/>
      </w:pPr>
      <w:r>
        <w:rPr>
          <w:rStyle w:val="CommentReference"/>
        </w:rPr>
        <w:annotationRef/>
      </w:r>
      <w:r w:rsidRPr="667E2DD0">
        <w:t>Plus there could be updates that are applicable to all TBCs in a modular solution. They could be of differenr version as well. How do we manage that?</w:t>
      </w:r>
    </w:p>
  </w:comment>
  <w:comment w:id="201" w:author="Nanda Badrappan" w:date="2025-02-09T14:29:00Z" w:initials="NB">
    <w:p w14:paraId="15D222D7" w14:textId="60768937" w:rsidR="00864FD0" w:rsidRDefault="00864FD0">
      <w:pPr>
        <w:pStyle w:val="CommentText"/>
      </w:pPr>
      <w:r>
        <w:rPr>
          <w:rStyle w:val="CommentReference"/>
        </w:rPr>
        <w:annotationRef/>
      </w:r>
      <w:r w:rsidRPr="3AE38600">
        <w:t>Do we build a monitoring dashboard in Temenos Monitor for Modular Banking?</w:t>
      </w:r>
    </w:p>
  </w:comment>
  <w:comment w:id="202" w:author="George Panagiotopoulos" w:date="2025-02-15T07:34:00Z" w:initials="GP">
    <w:p w14:paraId="4205BDDD" w14:textId="77777777" w:rsidR="00B82D25" w:rsidRDefault="00B82D25" w:rsidP="00B82D25">
      <w:r>
        <w:rPr>
          <w:rStyle w:val="CommentReference"/>
        </w:rPr>
        <w:annotationRef/>
      </w:r>
      <w:r>
        <w:rPr>
          <w:color w:val="000000"/>
          <w:szCs w:val="20"/>
        </w:rPr>
        <w:t>We should, this question is part of the Observability chapter. The application support chapter and all implementation chapters will need heavy editing/enhancements when we prepare SaaS. And then we need to answer here how we monitor the entire thing</w:t>
      </w:r>
    </w:p>
  </w:comment>
  <w:comment w:id="204" w:author="Nanda Badrappan" w:date="2025-02-09T14:23:00Z" w:initials="NB">
    <w:p w14:paraId="771F1EEA" w14:textId="17A33C2B" w:rsidR="00864FD0" w:rsidRDefault="00864FD0">
      <w:pPr>
        <w:pStyle w:val="CommentText"/>
      </w:pPr>
      <w:r>
        <w:rPr>
          <w:rStyle w:val="CommentReference"/>
        </w:rPr>
        <w:annotationRef/>
      </w:r>
      <w:r w:rsidRPr="4DBC8A66">
        <w:t>How would T24 Updates work in modular banking? Also would we support semantic versioning inmodular banking? It is easy to say all components have to be of the same version but it negates the advantage of modular banking.</w:t>
      </w:r>
    </w:p>
  </w:comment>
  <w:comment w:id="207" w:author="John Mastorakis" w:date="2025-02-05T17:56:00Z" w:initials="IM">
    <w:p w14:paraId="1D486583" w14:textId="5BC2C61E" w:rsidR="008601A4" w:rsidRDefault="008601A4" w:rsidP="008601A4">
      <w:pPr>
        <w:pStyle w:val="CommentText"/>
      </w:pPr>
      <w:r>
        <w:rPr>
          <w:rStyle w:val="CommentReference"/>
        </w:rPr>
        <w:annotationRef/>
      </w:r>
      <w:r>
        <w:t>I don’t think this will be the case at the beginning, because probably corporate / SME need other features that don’t exist in the TBC (e.g. Cash Pooling) and the product types only cater for Retail products today.</w:t>
      </w:r>
    </w:p>
  </w:comment>
  <w:comment w:id="208" w:author="George Panagiotopoulos" w:date="2025-02-06T09:53:00Z" w:initials="GP">
    <w:p w14:paraId="39E47B77" w14:textId="77777777" w:rsidR="00CF725D" w:rsidRDefault="00CF725D" w:rsidP="00CF725D">
      <w:r>
        <w:rPr>
          <w:rStyle w:val="CommentReference"/>
        </w:rPr>
        <w:annotationRef/>
      </w:r>
      <w:r>
        <w:rPr>
          <w:color w:val="000000"/>
          <w:szCs w:val="20"/>
        </w:rPr>
        <w:t>Agreed. The comment here is to ensure that everyone agrees that later there will not be a new component for corporate products, but they will be added within the same capability. Cash pooling should be part of the cash management capability.</w:t>
      </w:r>
    </w:p>
  </w:comment>
  <w:comment w:id="214" w:author="John Mastorakis" w:date="2025-02-05T18:01:00Z" w:initials="IM">
    <w:p w14:paraId="14CF55AE" w14:textId="13807C01" w:rsidR="00B07818" w:rsidRDefault="00B07818" w:rsidP="00B07818">
      <w:pPr>
        <w:pStyle w:val="CommentText"/>
      </w:pPr>
      <w:r>
        <w:rPr>
          <w:rStyle w:val="CommentReference"/>
        </w:rPr>
        <w:annotationRef/>
      </w:r>
      <w:r>
        <w:t>In this case, they cannot be used as proxy, like it is described above in the document. Also, when it is embedded, we need to assess the impact of COB of the first service (which has them embedded) while the other is on a different date. I think the approach you are describing complicates things.</w:t>
      </w:r>
    </w:p>
  </w:comment>
  <w:comment w:id="215" w:author="George Panagiotopoulos" w:date="2025-02-06T09:57:00Z" w:initials="GP">
    <w:p w14:paraId="6EA94760" w14:textId="77777777" w:rsidR="00983C2D" w:rsidRDefault="00983C2D" w:rsidP="00983C2D">
      <w:r>
        <w:rPr>
          <w:rStyle w:val="CommentReference"/>
        </w:rPr>
        <w:annotationRef/>
      </w:r>
      <w:r>
        <w:rPr>
          <w:szCs w:val="20"/>
        </w:rPr>
        <w:t xml:space="preserve">The separate market and reference data on TAFJ has already failed in the first 3 PoCs we did. All 3 prospects did not understand the value. If we insist we need this externalized for some reason, it needs to be rewritten from scratch. That being said, the plan suggested in the document was tested in RBI AL PoC successfully. We embedded market/reference data in Deposits and used MDAL from Lending to access it. All the runtime scenarios we did worked fine.. We also run COB and it was not an issue, though of course we did not do extensive testing. COB in general is an area of concern for many reasons.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66DC36" w15:done="0"/>
  <w15:commentEx w15:paraId="541E7647" w15:done="1"/>
  <w15:commentEx w15:paraId="3409D287" w15:paraIdParent="541E7647" w15:done="1"/>
  <w15:commentEx w15:paraId="281CD521" w15:paraIdParent="541E7647" w15:done="1"/>
  <w15:commentEx w15:paraId="0CD33BE6" w15:paraIdParent="541E7647" w15:done="0"/>
  <w15:commentEx w15:paraId="1A405D3F" w15:done="1"/>
  <w15:commentEx w15:paraId="185A2417" w15:paraIdParent="1A405D3F" w15:done="1"/>
  <w15:commentEx w15:paraId="7D9C7F90" w15:paraIdParent="1A405D3F" w15:done="1"/>
  <w15:commentEx w15:paraId="3661BAA4" w15:done="1"/>
  <w15:commentEx w15:paraId="2D3F5B09" w15:paraIdParent="3661BAA4" w15:done="1"/>
  <w15:commentEx w15:paraId="7A1AF658" w15:done="0"/>
  <w15:commentEx w15:paraId="4776CB5E" w15:done="0"/>
  <w15:commentEx w15:paraId="4AEDD93E" w15:paraIdParent="4776CB5E" w15:done="0"/>
  <w15:commentEx w15:paraId="62416BCF" w15:paraIdParent="4776CB5E" w15:done="0"/>
  <w15:commentEx w15:paraId="0097D630" w15:paraIdParent="4776CB5E" w15:done="0"/>
  <w15:commentEx w15:paraId="116032C9" w15:done="1"/>
  <w15:commentEx w15:paraId="5DC8DF7E" w15:paraIdParent="116032C9" w15:done="1"/>
  <w15:commentEx w15:paraId="4E4B6BB9" w15:done="1"/>
  <w15:commentEx w15:paraId="1B7F4629" w15:paraIdParent="4E4B6BB9" w15:done="1"/>
  <w15:commentEx w15:paraId="42F415B1" w15:done="0"/>
  <w15:commentEx w15:paraId="7E282F7B" w15:paraIdParent="42F415B1" w15:done="0"/>
  <w15:commentEx w15:paraId="555C72EF" w15:done="1"/>
  <w15:commentEx w15:paraId="6CBDC4D6" w15:paraIdParent="555C72EF" w15:done="1"/>
  <w15:commentEx w15:paraId="0477B478" w15:done="1"/>
  <w15:commentEx w15:paraId="0D98893A" w15:paraIdParent="0477B478" w15:done="1"/>
  <w15:commentEx w15:paraId="1DFA42C4" w15:done="1"/>
  <w15:commentEx w15:paraId="6ADB5689" w15:done="1"/>
  <w15:commentEx w15:paraId="670417E2" w15:paraIdParent="6ADB5689" w15:done="1"/>
  <w15:commentEx w15:paraId="65CD8E95" w15:paraIdParent="6ADB5689" w15:done="1"/>
  <w15:commentEx w15:paraId="368A7CB0" w15:paraIdParent="6ADB5689" w15:done="1"/>
  <w15:commentEx w15:paraId="43EEB1D4" w15:paraIdParent="6ADB5689" w15:done="1"/>
  <w15:commentEx w15:paraId="7101C2F1" w15:paraIdParent="6ADB5689" w15:done="1"/>
  <w15:commentEx w15:paraId="35F61046" w15:done="0"/>
  <w15:commentEx w15:paraId="47F628D1" w15:done="0"/>
  <w15:commentEx w15:paraId="42A6073F" w15:done="0"/>
  <w15:commentEx w15:paraId="30F8D0E3" w15:done="0"/>
  <w15:commentEx w15:paraId="202F7E44" w15:paraIdParent="30F8D0E3" w15:done="0"/>
  <w15:commentEx w15:paraId="5881D76B" w15:paraIdParent="30F8D0E3" w15:done="0"/>
  <w15:commentEx w15:paraId="4C1450CF" w15:done="0"/>
  <w15:commentEx w15:paraId="553E9F11" w15:paraIdParent="4C1450CF" w15:done="0"/>
  <w15:commentEx w15:paraId="1D534E2A" w15:paraIdParent="4C1450CF" w15:done="0"/>
  <w15:commentEx w15:paraId="47885894" w15:done="0"/>
  <w15:commentEx w15:paraId="052F44F8" w15:paraIdParent="47885894" w15:done="0"/>
  <w15:commentEx w15:paraId="4277CAFB" w15:done="1"/>
  <w15:commentEx w15:paraId="1C8C365E" w15:paraIdParent="4277CAFB" w15:done="1"/>
  <w15:commentEx w15:paraId="68767301" w15:paraIdParent="4277CAFB" w15:done="1"/>
  <w15:commentEx w15:paraId="30B0BAA5" w15:done="1"/>
  <w15:commentEx w15:paraId="17AD2FEE" w15:paraIdParent="30B0BAA5" w15:done="1"/>
  <w15:commentEx w15:paraId="1382B207" w15:paraIdParent="30B0BAA5" w15:done="1"/>
  <w15:commentEx w15:paraId="4513F836" w15:done="1"/>
  <w15:commentEx w15:paraId="65247D7F" w15:paraIdParent="4513F836" w15:done="1"/>
  <w15:commentEx w15:paraId="15E05DE2" w15:done="0"/>
  <w15:commentEx w15:paraId="55A6A63A" w15:paraIdParent="15E05DE2" w15:done="0"/>
  <w15:commentEx w15:paraId="56E9E8C2" w15:paraIdParent="15E05DE2" w15:done="0"/>
  <w15:commentEx w15:paraId="20B554F0" w15:done="1"/>
  <w15:commentEx w15:paraId="44A14C83" w15:paraIdParent="20B554F0" w15:done="1"/>
  <w15:commentEx w15:paraId="3EB0D679" w15:done="0"/>
  <w15:commentEx w15:paraId="726C32B4" w15:done="1"/>
  <w15:commentEx w15:paraId="7240FEF6" w15:done="1"/>
  <w15:commentEx w15:paraId="46A1359A" w15:done="0"/>
  <w15:commentEx w15:paraId="2D164B18" w15:done="0"/>
  <w15:commentEx w15:paraId="0F1FAF17" w15:done="0"/>
  <w15:commentEx w15:paraId="095CB2C1" w15:done="0"/>
  <w15:commentEx w15:paraId="7772C563" w15:done="1"/>
  <w15:commentEx w15:paraId="156DDB8A" w15:done="1"/>
  <w15:commentEx w15:paraId="381C373B" w15:done="0"/>
  <w15:commentEx w15:paraId="04BD9BA0" w15:paraIdParent="381C373B" w15:done="0"/>
  <w15:commentEx w15:paraId="367C98A6" w15:done="1"/>
  <w15:commentEx w15:paraId="2862E316" w15:paraIdParent="367C98A6" w15:done="1"/>
  <w15:commentEx w15:paraId="292DD00D" w15:done="0"/>
  <w15:commentEx w15:paraId="53C680F5" w15:paraIdParent="292DD00D" w15:done="0"/>
  <w15:commentEx w15:paraId="633F2946" w15:done="0"/>
  <w15:commentEx w15:paraId="5232722E" w15:done="0"/>
  <w15:commentEx w15:paraId="3F85D170" w15:done="0"/>
  <w15:commentEx w15:paraId="5810C99E" w15:done="0"/>
  <w15:commentEx w15:paraId="2B97A56F" w15:paraIdParent="5810C99E" w15:done="0"/>
  <w15:commentEx w15:paraId="0B663ABA" w15:paraIdParent="5810C99E" w15:done="0"/>
  <w15:commentEx w15:paraId="3A72953A" w15:done="0"/>
  <w15:commentEx w15:paraId="534A34DF" w15:paraIdParent="3A72953A" w15:done="0"/>
  <w15:commentEx w15:paraId="629E618B" w15:done="0"/>
  <w15:commentEx w15:paraId="10F9ACBC" w15:done="0"/>
  <w15:commentEx w15:paraId="7F568F5B" w15:paraIdParent="10F9ACBC" w15:done="0"/>
  <w15:commentEx w15:paraId="4ACFD852" w15:done="0"/>
  <w15:commentEx w15:paraId="1B73B08D" w15:paraIdParent="4ACFD852" w15:done="0"/>
  <w15:commentEx w15:paraId="65DA7E32" w15:done="0"/>
  <w15:commentEx w15:paraId="3C2074E4" w15:done="0"/>
  <w15:commentEx w15:paraId="2D547E33" w15:done="0"/>
  <w15:commentEx w15:paraId="3E958C44" w15:done="0"/>
  <w15:commentEx w15:paraId="53FFCFEE" w15:done="0"/>
  <w15:commentEx w15:paraId="1C123A0F" w15:paraIdParent="53FFCFEE" w15:done="0"/>
  <w15:commentEx w15:paraId="15D222D7" w15:paraIdParent="53FFCFEE" w15:done="0"/>
  <w15:commentEx w15:paraId="4205BDDD" w15:paraIdParent="53FFCFEE" w15:done="0"/>
  <w15:commentEx w15:paraId="771F1EEA" w15:done="0"/>
  <w15:commentEx w15:paraId="1D486583" w15:done="0"/>
  <w15:commentEx w15:paraId="39E47B77" w15:paraIdParent="1D486583" w15:done="0"/>
  <w15:commentEx w15:paraId="14CF55AE" w15:done="0"/>
  <w15:commentEx w15:paraId="6EA94760" w15:paraIdParent="14CF55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9F9870" w16cex:dateUtc="2025-02-16T13:29:00Z"/>
  <w16cex:commentExtensible w16cex:durableId="26194A06" w16cex:dateUtc="2025-03-03T16:45:00Z"/>
  <w16cex:commentExtensible w16cex:durableId="7A442568" w16cex:dateUtc="2025-03-11T09:37:00Z"/>
  <w16cex:commentExtensible w16cex:durableId="0E2B064A" w16cex:dateUtc="2025-03-19T06:50:00Z"/>
  <w16cex:commentExtensible w16cex:durableId="36296280" w16cex:dateUtc="2025-03-20T12:42:00Z"/>
  <w16cex:commentExtensible w16cex:durableId="638F392A" w16cex:dateUtc="2025-03-03T15:31:00Z"/>
  <w16cex:commentExtensible w16cex:durableId="07CFBFF7" w16cex:dateUtc="2025-03-03T15:31:00Z"/>
  <w16cex:commentExtensible w16cex:durableId="771AF554" w16cex:dateUtc="2025-03-19T07:03:00Z"/>
  <w16cex:commentExtensible w16cex:durableId="214FC251" w16cex:dateUtc="2025-02-05T13:47:00Z"/>
  <w16cex:commentExtensible w16cex:durableId="71EF36FF" w16cex:dateUtc="2025-02-06T04:46:00Z"/>
  <w16cex:commentExtensible w16cex:durableId="3BEAF64A" w16cex:dateUtc="2025-03-03T15:33:00Z"/>
  <w16cex:commentExtensible w16cex:durableId="4DAF35E9" w16cex:dateUtc="2025-02-05T13:48:00Z"/>
  <w16cex:commentExtensible w16cex:durableId="3EC659B3" w16cex:dateUtc="2025-02-06T04:49:00Z"/>
  <w16cex:commentExtensible w16cex:durableId="792358E1" w16cex:dateUtc="2025-02-16T12:15:00Z"/>
  <w16cex:commentExtensible w16cex:durableId="3B0A140C" w16cex:dateUtc="2025-03-03T15:37:00Z"/>
  <w16cex:commentExtensible w16cex:durableId="77F0D18A" w16cex:dateUtc="2025-03-03T16:52:00Z"/>
  <w16cex:commentExtensible w16cex:durableId="5E93D216" w16cex:dateUtc="2025-03-19T07:04:00Z"/>
  <w16cex:commentExtensible w16cex:durableId="75DB162C" w16cex:dateUtc="2025-03-03T15:40:00Z"/>
  <w16cex:commentExtensible w16cex:durableId="6BC5C3DC" w16cex:dateUtc="2025-03-19T07:01:00Z"/>
  <w16cex:commentExtensible w16cex:durableId="161BD41B" w16cex:dateUtc="2025-03-03T16:55:00Z"/>
  <w16cex:commentExtensible w16cex:durableId="6BC7B640" w16cex:dateUtc="2025-03-10T15:02:00Z"/>
  <w16cex:commentExtensible w16cex:durableId="078EA5D9" w16cex:dateUtc="2025-03-03T15:43:00Z"/>
  <w16cex:commentExtensible w16cex:durableId="1B30785A" w16cex:dateUtc="2025-03-19T07:03:00Z"/>
  <w16cex:commentExtensible w16cex:durableId="2F40BA90" w16cex:dateUtc="2025-03-03T15:44:00Z"/>
  <w16cex:commentExtensible w16cex:durableId="34E9A4D4" w16cex:dateUtc="2025-03-19T07:05:00Z"/>
  <w16cex:commentExtensible w16cex:durableId="1E6D22BB" w16cex:dateUtc="2025-02-05T13:53:00Z"/>
  <w16cex:commentExtensible w16cex:durableId="26817FAC" w16cex:dateUtc="2025-02-05T13:58:00Z"/>
  <w16cex:commentExtensible w16cex:durableId="37461FF3" w16cex:dateUtc="2025-02-06T04:52:00Z"/>
  <w16cex:commentExtensible w16cex:durableId="0B64CD66" w16cex:dateUtc="2025-02-06T09:29:00Z"/>
  <w16cex:commentExtensible w16cex:durableId="7A16AF08" w16cex:dateUtc="2025-02-16T12:19:00Z"/>
  <w16cex:commentExtensible w16cex:durableId="2BC423B7" w16cex:dateUtc="2025-03-03T15:48:00Z"/>
  <w16cex:commentExtensible w16cex:durableId="5D82C17F" w16cex:dateUtc="2025-03-19T07:07:00Z"/>
  <w16cex:commentExtensible w16cex:durableId="407B0E8C" w16cex:dateUtc="2025-03-03T15:52:00Z"/>
  <w16cex:commentExtensible w16cex:durableId="79F9BA7F" w16cex:dateUtc="2025-03-10T15:09:00Z"/>
  <w16cex:commentExtensible w16cex:durableId="3C944B93" w16cex:dateUtc="2025-02-16T12:27:00Z"/>
  <w16cex:commentExtensible w16cex:durableId="08117585" w16cex:dateUtc="2025-02-16T12:29:00Z"/>
  <w16cex:commentExtensible w16cex:durableId="2D20F40E" w16cex:dateUtc="2025-02-16T16:58:00Z"/>
  <w16cex:commentExtensible w16cex:durableId="573A0FCE" w16cex:dateUtc="2025-03-10T15:13:00Z"/>
  <w16cex:commentExtensible w16cex:durableId="4D73A538" w16cex:dateUtc="2025-02-09T14:01:00Z"/>
  <w16cex:commentExtensible w16cex:durableId="2529E24C" w16cex:dateUtc="2025-03-10T15:11:00Z"/>
  <w16cex:commentExtensible w16cex:durableId="45CE6FD2" w16cex:dateUtc="2025-03-10T16:09:00Z"/>
  <w16cex:commentExtensible w16cex:durableId="71E19950" w16cex:dateUtc="2025-02-16T12:33:00Z"/>
  <w16cex:commentExtensible w16cex:durableId="6FB479C3" w16cex:dateUtc="2025-02-16T16:59:00Z"/>
  <w16cex:commentExtensible w16cex:durableId="09DC7F91" w16cex:dateUtc="2025-02-05T14:20:00Z"/>
  <w16cex:commentExtensible w16cex:durableId="2F42474C" w16cex:dateUtc="2025-02-06T04:53:00Z"/>
  <w16cex:commentExtensible w16cex:durableId="6423ACB4" w16cex:dateUtc="2025-03-10T15:16:00Z"/>
  <w16cex:commentExtensible w16cex:durableId="67326659" w16cex:dateUtc="2025-02-09T14:03:00Z"/>
  <w16cex:commentExtensible w16cex:durableId="3D137A05" w16cex:dateUtc="2025-02-14T15:42:00Z"/>
  <w16cex:commentExtensible w16cex:durableId="2D0288E8" w16cex:dateUtc="2025-02-16T12:37:00Z"/>
  <w16cex:commentExtensible w16cex:durableId="0733C450" w16cex:dateUtc="2025-03-10T15:17:00Z"/>
  <w16cex:commentExtensible w16cex:durableId="5DC2ACB3" w16cex:dateUtc="2025-03-19T07:11:00Z"/>
  <w16cex:commentExtensible w16cex:durableId="75B01938" w16cex:dateUtc="2025-02-05T14:28:00Z"/>
  <w16cex:commentExtensible w16cex:durableId="35E85F41" w16cex:dateUtc="2025-02-06T04:55:00Z"/>
  <w16cex:commentExtensible w16cex:durableId="6B2E9559" w16cex:dateUtc="2025-02-06T08:03:00Z"/>
  <w16cex:commentExtensible w16cex:durableId="73054074" w16cex:dateUtc="2025-02-09T14:06:00Z"/>
  <w16cex:commentExtensible w16cex:durableId="54084E9A" w16cex:dateUtc="2025-02-14T15:40:00Z"/>
  <w16cex:commentExtensible w16cex:durableId="1D236C7F" w16cex:dateUtc="2025-02-09T14:07:00Z"/>
  <w16cex:commentExtensible w16cex:durableId="45B317E3" w16cex:dateUtc="2025-02-05T14:38:00Z"/>
  <w16cex:commentExtensible w16cex:durableId="0C9ECE31" w16cex:dateUtc="2025-03-11T10:42:00Z"/>
  <w16cex:commentExtensible w16cex:durableId="6F0B2F36" w16cex:dateUtc="2025-03-10T15:43:00Z"/>
  <w16cex:commentExtensible w16cex:durableId="44FBF030" w16cex:dateUtc="2025-02-16T12:45:00Z"/>
  <w16cex:commentExtensible w16cex:durableId="49A50001" w16cex:dateUtc="2025-02-16T12:48:00Z"/>
  <w16cex:commentExtensible w16cex:durableId="25657049" w16cex:dateUtc="2025-03-10T15:43:00Z"/>
  <w16cex:commentExtensible w16cex:durableId="3953C9B2" w16cex:dateUtc="2025-03-10T15:45:00Z"/>
  <w16cex:commentExtensible w16cex:durableId="514D1DF3" w16cex:dateUtc="2025-03-11T11:01:00Z"/>
  <w16cex:commentExtensible w16cex:durableId="3638DB1B" w16cex:dateUtc="2025-02-16T13:37:00Z"/>
  <w16cex:commentExtensible w16cex:durableId="04EE4ABF" w16cex:dateUtc="2025-02-16T17:04:00Z"/>
  <w16cex:commentExtensible w16cex:durableId="4C41EF35" w16cex:dateUtc="2025-02-05T14:41:00Z"/>
  <w16cex:commentExtensible w16cex:durableId="1129C435" w16cex:dateUtc="2025-02-06T04:57:00Z">
    <w16cex:extLst>
      <w16:ext w16:uri="{CE6994B0-6A32-4C9F-8C6B-6E91EDA988CE}">
        <cr:reactions xmlns:cr="http://schemas.microsoft.com/office/comments/2020/reactions">
          <cr:reaction reactionType="1">
            <cr:reactionInfo dateUtc="2025-02-16T12:48:32Z">
              <cr:user userId="S::pwhite@temenos.com::39538829-3048-4973-a915-0895b3832492" userProvider="AD" userName="Phil White"/>
            </cr:reactionInfo>
          </cr:reaction>
        </cr:reactions>
      </w16:ext>
    </w16cex:extLst>
  </w16cex:commentExtensible>
  <w16cex:commentExtensible w16cex:durableId="07B3AE4A" w16cex:dateUtc="2025-02-09T14:08:00Z"/>
  <w16cex:commentExtensible w16cex:durableId="63D6B47B" w16cex:dateUtc="2025-02-15T05:36:00Z"/>
  <w16cex:commentExtensible w16cex:durableId="3F3E284D" w16cex:dateUtc="2025-02-16T13:09:00Z"/>
  <w16cex:commentExtensible w16cex:durableId="2983BB1D" w16cex:dateUtc="2025-02-05T15:23:00Z"/>
  <w16cex:commentExtensible w16cex:durableId="7E2E4420" w16cex:dateUtc="2025-02-09T14:10:00Z"/>
  <w16cex:commentExtensible w16cex:durableId="7DC782F5" w16cex:dateUtc="2025-02-05T15:25:00Z"/>
  <w16cex:commentExtensible w16cex:durableId="6781CF0F" w16cex:dateUtc="2025-02-06T04:59:00Z"/>
  <w16cex:commentExtensible w16cex:durableId="0BF04224" w16cex:dateUtc="2025-02-06T08:19:00Z"/>
  <w16cex:commentExtensible w16cex:durableId="6CBB7FC8" w16cex:dateUtc="2025-02-06T08:14:00Z"/>
  <w16cex:commentExtensible w16cex:durableId="7EB83FBA" w16cex:dateUtc="2025-02-16T13:15:00Z"/>
  <w16cex:commentExtensible w16cex:durableId="7800F54A" w16cex:dateUtc="2025-02-16T13:21:00Z"/>
  <w16cex:commentExtensible w16cex:durableId="35E47BD7" w16cex:dateUtc="2025-02-06T08:16:00Z"/>
  <w16cex:commentExtensible w16cex:durableId="5463DE41" w16cex:dateUtc="2025-02-14T18:39:00Z"/>
  <w16cex:commentExtensible w16cex:durableId="0D9A2D0C" w16cex:dateUtc="2025-02-06T08:17:00Z"/>
  <w16cex:commentExtensible w16cex:durableId="037632EF" w16cex:dateUtc="2025-02-16T13:23:00Z"/>
  <w16cex:commentExtensible w16cex:durableId="3B6F8760" w16cex:dateUtc="2025-02-09T14:33:00Z"/>
  <w16cex:commentExtensible w16cex:durableId="45A81839" w16cex:dateUtc="2025-02-09T14:37:00Z"/>
  <w16cex:commentExtensible w16cex:durableId="168240DA" w16cex:dateUtc="2025-02-09T14:35:00Z"/>
  <w16cex:commentExtensible w16cex:durableId="2891D1C7" w16cex:dateUtc="2025-02-09T14:38:00Z"/>
  <w16cex:commentExtensible w16cex:durableId="1E0B957A" w16cex:dateUtc="2025-02-09T14:26:00Z"/>
  <w16cex:commentExtensible w16cex:durableId="123A0623" w16cex:dateUtc="2025-02-09T14:28:00Z"/>
  <w16cex:commentExtensible w16cex:durableId="50CADAA5" w16cex:dateUtc="2025-02-09T14:29:00Z"/>
  <w16cex:commentExtensible w16cex:durableId="6466B24E" w16cex:dateUtc="2025-02-15T05:34:00Z"/>
  <w16cex:commentExtensible w16cex:durableId="08533E29" w16cex:dateUtc="2025-02-09T14:23:00Z"/>
  <w16cex:commentExtensible w16cex:durableId="52FBEA01" w16cex:dateUtc="2025-02-05T15:56:00Z"/>
  <w16cex:commentExtensible w16cex:durableId="1BFEAAD2" w16cex:dateUtc="2025-02-06T07:53:00Z"/>
  <w16cex:commentExtensible w16cex:durableId="45B63D05" w16cex:dateUtc="2025-02-05T16:01:00Z"/>
  <w16cex:commentExtensible w16cex:durableId="0E49C301" w16cex:dateUtc="2025-02-06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66DC36" w16cid:durableId="369F9870"/>
  <w16cid:commentId w16cid:paraId="541E7647" w16cid:durableId="26194A06"/>
  <w16cid:commentId w16cid:paraId="3409D287" w16cid:durableId="7A442568"/>
  <w16cid:commentId w16cid:paraId="281CD521" w16cid:durableId="0E2B064A"/>
  <w16cid:commentId w16cid:paraId="0CD33BE6" w16cid:durableId="36296280"/>
  <w16cid:commentId w16cid:paraId="1A405D3F" w16cid:durableId="638F392A"/>
  <w16cid:commentId w16cid:paraId="185A2417" w16cid:durableId="07CFBFF7"/>
  <w16cid:commentId w16cid:paraId="7D9C7F90" w16cid:durableId="771AF554"/>
  <w16cid:commentId w16cid:paraId="3661BAA4" w16cid:durableId="214FC251"/>
  <w16cid:commentId w16cid:paraId="2D3F5B09" w16cid:durableId="71EF36FF"/>
  <w16cid:commentId w16cid:paraId="7A1AF658" w16cid:durableId="3BEAF64A"/>
  <w16cid:commentId w16cid:paraId="4776CB5E" w16cid:durableId="4DAF35E9"/>
  <w16cid:commentId w16cid:paraId="4AEDD93E" w16cid:durableId="3EC659B3"/>
  <w16cid:commentId w16cid:paraId="62416BCF" w16cid:durableId="792358E1"/>
  <w16cid:commentId w16cid:paraId="0097D630" w16cid:durableId="3B0A140C"/>
  <w16cid:commentId w16cid:paraId="116032C9" w16cid:durableId="77F0D18A"/>
  <w16cid:commentId w16cid:paraId="5DC8DF7E" w16cid:durableId="5E93D216"/>
  <w16cid:commentId w16cid:paraId="4E4B6BB9" w16cid:durableId="75DB162C"/>
  <w16cid:commentId w16cid:paraId="1B7F4629" w16cid:durableId="6BC5C3DC"/>
  <w16cid:commentId w16cid:paraId="42F415B1" w16cid:durableId="161BD41B"/>
  <w16cid:commentId w16cid:paraId="7E282F7B" w16cid:durableId="6BC7B640"/>
  <w16cid:commentId w16cid:paraId="555C72EF" w16cid:durableId="078EA5D9"/>
  <w16cid:commentId w16cid:paraId="6CBDC4D6" w16cid:durableId="1B30785A"/>
  <w16cid:commentId w16cid:paraId="0477B478" w16cid:durableId="2F40BA90"/>
  <w16cid:commentId w16cid:paraId="0D98893A" w16cid:durableId="34E9A4D4"/>
  <w16cid:commentId w16cid:paraId="1DFA42C4" w16cid:durableId="1E6D22BB"/>
  <w16cid:commentId w16cid:paraId="6ADB5689" w16cid:durableId="26817FAC"/>
  <w16cid:commentId w16cid:paraId="670417E2" w16cid:durableId="37461FF3"/>
  <w16cid:commentId w16cid:paraId="65CD8E95" w16cid:durableId="0B64CD66"/>
  <w16cid:commentId w16cid:paraId="368A7CB0" w16cid:durableId="7A16AF08"/>
  <w16cid:commentId w16cid:paraId="43EEB1D4" w16cid:durableId="2BC423B7"/>
  <w16cid:commentId w16cid:paraId="7101C2F1" w16cid:durableId="5D82C17F"/>
  <w16cid:commentId w16cid:paraId="35F61046" w16cid:durableId="407B0E8C"/>
  <w16cid:commentId w16cid:paraId="47F628D1" w16cid:durableId="79F9BA7F"/>
  <w16cid:commentId w16cid:paraId="42A6073F" w16cid:durableId="3C944B93"/>
  <w16cid:commentId w16cid:paraId="30F8D0E3" w16cid:durableId="08117585"/>
  <w16cid:commentId w16cid:paraId="202F7E44" w16cid:durableId="2D20F40E"/>
  <w16cid:commentId w16cid:paraId="5881D76B" w16cid:durableId="573A0FCE"/>
  <w16cid:commentId w16cid:paraId="4C1450CF" w16cid:durableId="4D73A538"/>
  <w16cid:commentId w16cid:paraId="553E9F11" w16cid:durableId="2529E24C"/>
  <w16cid:commentId w16cid:paraId="1D534E2A" w16cid:durableId="45CE6FD2"/>
  <w16cid:commentId w16cid:paraId="47885894" w16cid:durableId="71E19950"/>
  <w16cid:commentId w16cid:paraId="052F44F8" w16cid:durableId="6FB479C3"/>
  <w16cid:commentId w16cid:paraId="4277CAFB" w16cid:durableId="09DC7F91"/>
  <w16cid:commentId w16cid:paraId="1C8C365E" w16cid:durableId="2F42474C"/>
  <w16cid:commentId w16cid:paraId="68767301" w16cid:durableId="6423ACB4"/>
  <w16cid:commentId w16cid:paraId="30B0BAA5" w16cid:durableId="67326659"/>
  <w16cid:commentId w16cid:paraId="17AD2FEE" w16cid:durableId="3D137A05"/>
  <w16cid:commentId w16cid:paraId="1382B207" w16cid:durableId="2D0288E8"/>
  <w16cid:commentId w16cid:paraId="4513F836" w16cid:durableId="0733C450"/>
  <w16cid:commentId w16cid:paraId="65247D7F" w16cid:durableId="5DC2ACB3"/>
  <w16cid:commentId w16cid:paraId="15E05DE2" w16cid:durableId="75B01938"/>
  <w16cid:commentId w16cid:paraId="55A6A63A" w16cid:durableId="35E85F41"/>
  <w16cid:commentId w16cid:paraId="56E9E8C2" w16cid:durableId="6B2E9559"/>
  <w16cid:commentId w16cid:paraId="20B554F0" w16cid:durableId="73054074"/>
  <w16cid:commentId w16cid:paraId="44A14C83" w16cid:durableId="54084E9A"/>
  <w16cid:commentId w16cid:paraId="3EB0D679" w16cid:durableId="1D236C7F"/>
  <w16cid:commentId w16cid:paraId="726C32B4" w16cid:durableId="45B317E3"/>
  <w16cid:commentId w16cid:paraId="7240FEF6" w16cid:durableId="0C9ECE31"/>
  <w16cid:commentId w16cid:paraId="46A1359A" w16cid:durableId="6F0B2F36"/>
  <w16cid:commentId w16cid:paraId="2D164B18" w16cid:durableId="44FBF030"/>
  <w16cid:commentId w16cid:paraId="0F1FAF17" w16cid:durableId="49A50001"/>
  <w16cid:commentId w16cid:paraId="095CB2C1" w16cid:durableId="25657049"/>
  <w16cid:commentId w16cid:paraId="7772C563" w16cid:durableId="3953C9B2"/>
  <w16cid:commentId w16cid:paraId="156DDB8A" w16cid:durableId="514D1DF3"/>
  <w16cid:commentId w16cid:paraId="381C373B" w16cid:durableId="3638DB1B"/>
  <w16cid:commentId w16cid:paraId="04BD9BA0" w16cid:durableId="04EE4ABF"/>
  <w16cid:commentId w16cid:paraId="367C98A6" w16cid:durableId="4C41EF35"/>
  <w16cid:commentId w16cid:paraId="2862E316" w16cid:durableId="1129C435"/>
  <w16cid:commentId w16cid:paraId="292DD00D" w16cid:durableId="07B3AE4A"/>
  <w16cid:commentId w16cid:paraId="53C680F5" w16cid:durableId="63D6B47B"/>
  <w16cid:commentId w16cid:paraId="633F2946" w16cid:durableId="3F3E284D"/>
  <w16cid:commentId w16cid:paraId="5232722E" w16cid:durableId="2983BB1D"/>
  <w16cid:commentId w16cid:paraId="3F85D170" w16cid:durableId="7E2E4420"/>
  <w16cid:commentId w16cid:paraId="5810C99E" w16cid:durableId="7DC782F5"/>
  <w16cid:commentId w16cid:paraId="2B97A56F" w16cid:durableId="6781CF0F"/>
  <w16cid:commentId w16cid:paraId="0B663ABA" w16cid:durableId="0BF04224"/>
  <w16cid:commentId w16cid:paraId="3A72953A" w16cid:durableId="6CBB7FC8"/>
  <w16cid:commentId w16cid:paraId="534A34DF" w16cid:durableId="7EB83FBA"/>
  <w16cid:commentId w16cid:paraId="629E618B" w16cid:durableId="7800F54A"/>
  <w16cid:commentId w16cid:paraId="10F9ACBC" w16cid:durableId="35E47BD7"/>
  <w16cid:commentId w16cid:paraId="7F568F5B" w16cid:durableId="5463DE41"/>
  <w16cid:commentId w16cid:paraId="4ACFD852" w16cid:durableId="0D9A2D0C"/>
  <w16cid:commentId w16cid:paraId="1B73B08D" w16cid:durableId="037632EF"/>
  <w16cid:commentId w16cid:paraId="65DA7E32" w16cid:durableId="3B6F8760"/>
  <w16cid:commentId w16cid:paraId="3C2074E4" w16cid:durableId="45A81839"/>
  <w16cid:commentId w16cid:paraId="2D547E33" w16cid:durableId="168240DA"/>
  <w16cid:commentId w16cid:paraId="3E958C44" w16cid:durableId="2891D1C7"/>
  <w16cid:commentId w16cid:paraId="53FFCFEE" w16cid:durableId="1E0B957A"/>
  <w16cid:commentId w16cid:paraId="1C123A0F" w16cid:durableId="123A0623"/>
  <w16cid:commentId w16cid:paraId="15D222D7" w16cid:durableId="50CADAA5"/>
  <w16cid:commentId w16cid:paraId="4205BDDD" w16cid:durableId="6466B24E"/>
  <w16cid:commentId w16cid:paraId="771F1EEA" w16cid:durableId="08533E29"/>
  <w16cid:commentId w16cid:paraId="1D486583" w16cid:durableId="52FBEA01"/>
  <w16cid:commentId w16cid:paraId="39E47B77" w16cid:durableId="1BFEAAD2"/>
  <w16cid:commentId w16cid:paraId="14CF55AE" w16cid:durableId="45B63D05"/>
  <w16cid:commentId w16cid:paraId="6EA94760" w16cid:durableId="0E49C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4B097" w14:textId="77777777" w:rsidR="00D602EB" w:rsidRDefault="00D602EB">
      <w:r>
        <w:separator/>
      </w:r>
    </w:p>
    <w:p w14:paraId="2D477317" w14:textId="77777777" w:rsidR="00D602EB" w:rsidRDefault="00D602EB"/>
  </w:endnote>
  <w:endnote w:type="continuationSeparator" w:id="0">
    <w:p w14:paraId="70491062" w14:textId="77777777" w:rsidR="00D602EB" w:rsidRDefault="00D602EB">
      <w:r>
        <w:continuationSeparator/>
      </w:r>
    </w:p>
    <w:p w14:paraId="3E0677C9" w14:textId="77777777" w:rsidR="00D602EB" w:rsidRDefault="00D602EB"/>
  </w:endnote>
  <w:endnote w:type="continuationNotice" w:id="1">
    <w:p w14:paraId="1E8DB951" w14:textId="77777777" w:rsidR="00D602EB" w:rsidRDefault="00D602E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keena">
    <w:panose1 w:val="00000000000000000000"/>
    <w:charset w:val="00"/>
    <w:family w:val="auto"/>
    <w:pitch w:val="variable"/>
    <w:sig w:usb0="80000003"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C435E" w14:textId="77777777" w:rsidR="006C363C" w:rsidRDefault="006C363C" w:rsidP="002B7EAF">
    <w:pPr>
      <w:pStyle w:val="Footer"/>
      <w:framePr w:wrap="around" w:vAnchor="text" w:hAnchor="margin" w:xAlign="right" w:y="1"/>
      <w:rPr>
        <w:rStyle w:val="PageNumber"/>
        <w:rFonts w:ascii="Arial" w:hAnsi="Arial"/>
        <w:color w:val="auto"/>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9FC435F" w14:textId="77777777" w:rsidR="006C363C" w:rsidRDefault="006C363C" w:rsidP="002B7E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C4360" w14:textId="43F2F0E5" w:rsidR="006C363C" w:rsidRPr="0005548B" w:rsidRDefault="006C363C" w:rsidP="00E8695C">
    <w:pPr>
      <w:pStyle w:val="Footer"/>
      <w:framePr w:w="9715" w:wrap="around" w:vAnchor="page" w:hAnchor="page" w:x="1081" w:y="15841"/>
      <w:rPr>
        <w:rStyle w:val="PageNumber"/>
        <w:rFonts w:ascii="Arial" w:hAnsi="Arial"/>
        <w:color w:val="283275" w:themeColor="accent1"/>
      </w:rPr>
    </w:pPr>
    <w:r w:rsidRPr="0005548B">
      <w:rPr>
        <w:rStyle w:val="PageNumber"/>
        <w:color w:val="283275" w:themeColor="accent1"/>
      </w:rPr>
      <w:fldChar w:fldCharType="begin"/>
    </w:r>
    <w:r w:rsidRPr="0005548B">
      <w:rPr>
        <w:rStyle w:val="PageNumber"/>
        <w:color w:val="283275" w:themeColor="accent1"/>
      </w:rPr>
      <w:instrText xml:space="preserve">PAGE  </w:instrText>
    </w:r>
    <w:r w:rsidRPr="0005548B">
      <w:rPr>
        <w:rStyle w:val="PageNumber"/>
        <w:color w:val="283275" w:themeColor="accent1"/>
      </w:rPr>
      <w:fldChar w:fldCharType="separate"/>
    </w:r>
    <w:r w:rsidR="0005548B">
      <w:rPr>
        <w:rStyle w:val="PageNumber"/>
        <w:noProof/>
        <w:color w:val="283275" w:themeColor="accent1"/>
      </w:rPr>
      <w:t>4</w:t>
    </w:r>
    <w:r w:rsidRPr="0005548B">
      <w:rPr>
        <w:rStyle w:val="PageNumber"/>
        <w:color w:val="283275" w:themeColor="accent1"/>
      </w:rPr>
      <w:fldChar w:fldCharType="end"/>
    </w:r>
    <w:r w:rsidR="0022780D">
      <w:rPr>
        <w:rStyle w:val="PageNumber"/>
        <w:color w:val="283275" w:themeColor="accent1"/>
      </w:rPr>
      <w:t xml:space="preserve">   </w:t>
    </w:r>
  </w:p>
  <w:p w14:paraId="29FC4361" w14:textId="778777E1" w:rsidR="006C363C" w:rsidRPr="009B53F4" w:rsidRDefault="006C363C" w:rsidP="00F205A6">
    <w:pPr>
      <w:pStyle w:val="Footer"/>
      <w:tabs>
        <w:tab w:val="clear" w:pos="4153"/>
        <w:tab w:val="clear" w:pos="8306"/>
        <w:tab w:val="left" w:pos="567"/>
      </w:tabs>
      <w:ind w:right="360"/>
      <w:rPr>
        <w:rFonts w:asciiTheme="majorHAnsi" w:hAnsiTheme="majorHAnsi"/>
        <w:color w:val="00559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C4363" w14:textId="6F93FAB0" w:rsidR="006C363C" w:rsidRDefault="001070F9">
    <w:pPr>
      <w:pStyle w:val="Footer"/>
    </w:pPr>
    <w:r>
      <w:rPr>
        <w:noProof/>
        <w:lang w:val="en-US" w:eastAsia="en-US"/>
      </w:rPr>
      <mc:AlternateContent>
        <mc:Choice Requires="wps">
          <w:drawing>
            <wp:anchor distT="0" distB="0" distL="114300" distR="114300" simplePos="0" relativeHeight="251658241" behindDoc="0" locked="0" layoutInCell="1" allowOverlap="1" wp14:anchorId="29FC436B" wp14:editId="6DB168A6">
              <wp:simplePos x="0" y="0"/>
              <wp:positionH relativeFrom="page">
                <wp:posOffset>5075932</wp:posOffset>
              </wp:positionH>
              <wp:positionV relativeFrom="page">
                <wp:posOffset>9138920</wp:posOffset>
              </wp:positionV>
              <wp:extent cx="2115667" cy="1282613"/>
              <wp:effectExtent l="0" t="0" r="18415" b="13335"/>
              <wp:wrapTight wrapText="bothSides">
                <wp:wrapPolygon edited="0">
                  <wp:start x="0" y="0"/>
                  <wp:lineTo x="0" y="21504"/>
                  <wp:lineTo x="21594" y="21504"/>
                  <wp:lineTo x="21594" y="0"/>
                  <wp:lineTo x="0" y="0"/>
                </wp:wrapPolygon>
              </wp:wrapTight>
              <wp:docPr id="4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667" cy="1282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C4372" w14:textId="77777777" w:rsidR="006C363C" w:rsidRPr="001070F9" w:rsidRDefault="006C363C" w:rsidP="00FA4D64">
                          <w:pPr>
                            <w:pStyle w:val="Footer"/>
                            <w:rPr>
                              <w:color w:val="FFFFFF" w:themeColor="background1"/>
                              <w:sz w:val="16"/>
                              <w:szCs w:val="20"/>
                            </w:rPr>
                          </w:pPr>
                          <w:r w:rsidRPr="001070F9">
                            <w:rPr>
                              <w:color w:val="FFFFFF" w:themeColor="background1"/>
                              <w:sz w:val="16"/>
                              <w:szCs w:val="20"/>
                            </w:rPr>
                            <w:t>Information in this document is subject to change without notice.</w:t>
                          </w:r>
                        </w:p>
                        <w:p w14:paraId="29FC4373" w14:textId="44F083FD" w:rsidR="006C363C" w:rsidRPr="001070F9" w:rsidRDefault="006C363C" w:rsidP="00FA4D64">
                          <w:pPr>
                            <w:pStyle w:val="Footer"/>
                            <w:rPr>
                              <w:color w:val="FFFFFF" w:themeColor="background1"/>
                              <w:sz w:val="16"/>
                              <w:szCs w:val="20"/>
                            </w:rPr>
                          </w:pPr>
                          <w:r w:rsidRPr="001070F9">
                            <w:rPr>
                              <w:color w:val="FFFFFF" w:themeColor="background1"/>
                              <w:sz w:val="16"/>
                              <w:szCs w:val="20"/>
                            </w:rPr>
                            <w:t>No part of this document may be reproduced or transmitted in any form or by any means, for any purpose, without the express written permission of TEMENOS HEADQUARTERS SA.</w:t>
                          </w:r>
                        </w:p>
                        <w:p w14:paraId="29FC4374" w14:textId="1B052939" w:rsidR="006C363C" w:rsidRPr="001070F9" w:rsidRDefault="006C363C" w:rsidP="00FA4D64">
                          <w:pPr>
                            <w:pStyle w:val="Footer"/>
                            <w:rPr>
                              <w:color w:val="FFFFFF" w:themeColor="background1"/>
                              <w:sz w:val="16"/>
                              <w:szCs w:val="20"/>
                            </w:rPr>
                          </w:pPr>
                          <w:r w:rsidRPr="001070F9">
                            <w:rPr>
                              <w:color w:val="FFFFFF" w:themeColor="background1"/>
                              <w:sz w:val="16"/>
                              <w:szCs w:val="20"/>
                            </w:rPr>
                            <w:t>© 20</w:t>
                          </w:r>
                          <w:r w:rsidR="00FA4D64" w:rsidRPr="001070F9">
                            <w:rPr>
                              <w:color w:val="FFFFFF" w:themeColor="background1"/>
                              <w:sz w:val="16"/>
                              <w:szCs w:val="20"/>
                            </w:rPr>
                            <w:t>2</w:t>
                          </w:r>
                          <w:r w:rsidR="00A57487">
                            <w:rPr>
                              <w:color w:val="FFFFFF" w:themeColor="background1"/>
                              <w:sz w:val="16"/>
                              <w:szCs w:val="20"/>
                            </w:rPr>
                            <w:t>5</w:t>
                          </w:r>
                          <w:r w:rsidRPr="001070F9">
                            <w:rPr>
                              <w:color w:val="FFFFFF" w:themeColor="background1"/>
                              <w:sz w:val="16"/>
                              <w:szCs w:val="20"/>
                            </w:rPr>
                            <w:t xml:space="preserve"> Temenos Headquarters SA -</w:t>
                          </w:r>
                          <w:r w:rsidR="00653EF9">
                            <w:rPr>
                              <w:color w:val="FFFFFF" w:themeColor="background1"/>
                              <w:sz w:val="16"/>
                              <w:szCs w:val="20"/>
                            </w:rPr>
                            <w:br/>
                          </w:r>
                          <w:r w:rsidRPr="001070F9">
                            <w:rPr>
                              <w:color w:val="FFFFFF" w:themeColor="background1"/>
                              <w:sz w:val="16"/>
                              <w:szCs w:val="20"/>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29FC436B" id="_x0000_t202" coordsize="21600,21600" o:spt="202" path="m,l,21600r21600,l21600,xe">
              <v:stroke joinstyle="miter"/>
              <v:path gradientshapeok="t" o:connecttype="rect"/>
            </v:shapetype>
            <v:shape id="Text Box 8" o:spid="_x0000_s1027" type="#_x0000_t202" style="position:absolute;margin-left:399.7pt;margin-top:719.6pt;width:166.6pt;height:101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" filled="f" stroked="f">
              <v:textbox inset="0,0,0,0">
                <w:txbxContent>
                  <w:p w14:paraId="29FC4372" w14:textId="77777777" w:rsidR="006C363C" w:rsidRPr="001070F9" w:rsidRDefault="006C363C" w:rsidP="00FA4D64">
                    <w:pPr>
                      <w:pStyle w:val="Footer"/>
                      <w:rPr>
                        <w:color w:val="FFFFFF" w:themeColor="background1"/>
                        <w:sz w:val="16"/>
                        <w:szCs w:val="20"/>
                      </w:rPr>
                    </w:pPr>
                    <w:r w:rsidRPr="001070F9">
                      <w:rPr>
                        <w:color w:val="FFFFFF" w:themeColor="background1"/>
                        <w:sz w:val="16"/>
                        <w:szCs w:val="20"/>
                      </w:rPr>
                      <w:t>Information in this document is subject to change without notice.</w:t>
                    </w:r>
                  </w:p>
                  <w:p w14:paraId="29FC4373" w14:textId="44F083FD" w:rsidR="006C363C" w:rsidRPr="001070F9" w:rsidRDefault="006C363C" w:rsidP="00FA4D64">
                    <w:pPr>
                      <w:pStyle w:val="Footer"/>
                      <w:rPr>
                        <w:color w:val="FFFFFF" w:themeColor="background1"/>
                        <w:sz w:val="16"/>
                        <w:szCs w:val="20"/>
                      </w:rPr>
                    </w:pPr>
                    <w:r w:rsidRPr="001070F9">
                      <w:rPr>
                        <w:color w:val="FFFFFF" w:themeColor="background1"/>
                        <w:sz w:val="16"/>
                        <w:szCs w:val="20"/>
                      </w:rPr>
                      <w:t>No part of this document may be reproduced or transmitted in any form or by any means, for any purpose, without the express written permission of TEMENOS HEADQUARTERS SA.</w:t>
                    </w:r>
                  </w:p>
                  <w:p w14:paraId="29FC4374" w14:textId="1B052939" w:rsidR="006C363C" w:rsidRPr="001070F9" w:rsidRDefault="006C363C" w:rsidP="00FA4D64">
                    <w:pPr>
                      <w:pStyle w:val="Footer"/>
                      <w:rPr>
                        <w:color w:val="FFFFFF" w:themeColor="background1"/>
                        <w:sz w:val="16"/>
                        <w:szCs w:val="20"/>
                      </w:rPr>
                    </w:pPr>
                    <w:r w:rsidRPr="001070F9">
                      <w:rPr>
                        <w:color w:val="FFFFFF" w:themeColor="background1"/>
                        <w:sz w:val="16"/>
                        <w:szCs w:val="20"/>
                      </w:rPr>
                      <w:t>© 20</w:t>
                    </w:r>
                    <w:r w:rsidR="00FA4D64" w:rsidRPr="001070F9">
                      <w:rPr>
                        <w:color w:val="FFFFFF" w:themeColor="background1"/>
                        <w:sz w:val="16"/>
                        <w:szCs w:val="20"/>
                      </w:rPr>
                      <w:t>2</w:t>
                    </w:r>
                    <w:r w:rsidR="00A57487">
                      <w:rPr>
                        <w:color w:val="FFFFFF" w:themeColor="background1"/>
                        <w:sz w:val="16"/>
                        <w:szCs w:val="20"/>
                      </w:rPr>
                      <w:t>5</w:t>
                    </w:r>
                    <w:r w:rsidRPr="001070F9">
                      <w:rPr>
                        <w:color w:val="FFFFFF" w:themeColor="background1"/>
                        <w:sz w:val="16"/>
                        <w:szCs w:val="20"/>
                      </w:rPr>
                      <w:t xml:space="preserve"> Temenos Headquarters SA -</w:t>
                    </w:r>
                    <w:r w:rsidR="00653EF9">
                      <w:rPr>
                        <w:color w:val="FFFFFF" w:themeColor="background1"/>
                        <w:sz w:val="16"/>
                        <w:szCs w:val="20"/>
                      </w:rPr>
                      <w:br/>
                    </w:r>
                    <w:r w:rsidRPr="001070F9">
                      <w:rPr>
                        <w:color w:val="FFFFFF" w:themeColor="background1"/>
                        <w:sz w:val="16"/>
                        <w:szCs w:val="20"/>
                      </w:rPr>
                      <w:t>all rights reserved.</w:t>
                    </w:r>
                  </w:p>
                </w:txbxContent>
              </v:textbox>
              <w10:wrap type="tight" anchorx="page" anchory="page"/>
            </v:shape>
          </w:pict>
        </mc:Fallback>
      </mc:AlternateContent>
    </w:r>
    <w:r>
      <w:rPr>
        <w:noProof/>
        <w:lang w:val="en-US" w:eastAsia="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7AF89" w14:textId="77777777" w:rsidR="00D602EB" w:rsidRDefault="00D602EB">
      <w:r>
        <w:separator/>
      </w:r>
    </w:p>
    <w:p w14:paraId="6065EE04" w14:textId="77777777" w:rsidR="00D602EB" w:rsidRDefault="00D602EB"/>
  </w:footnote>
  <w:footnote w:type="continuationSeparator" w:id="0">
    <w:p w14:paraId="731AD946" w14:textId="77777777" w:rsidR="00D602EB" w:rsidRDefault="00D602EB">
      <w:r>
        <w:continuationSeparator/>
      </w:r>
    </w:p>
    <w:p w14:paraId="680E4D3C" w14:textId="77777777" w:rsidR="00D602EB" w:rsidRDefault="00D602EB"/>
  </w:footnote>
  <w:footnote w:type="continuationNotice" w:id="1">
    <w:p w14:paraId="69281FCF" w14:textId="77777777" w:rsidR="00D602EB" w:rsidRDefault="00D602E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C435D" w14:textId="70FC0121" w:rsidR="006C363C" w:rsidRPr="009B53F4" w:rsidRDefault="007A2D63">
    <w:pPr>
      <w:rPr>
        <w:rFonts w:asciiTheme="majorHAnsi" w:hAnsiTheme="majorHAnsi"/>
        <w:b/>
        <w:bCs/>
        <w:color w:val="283275" w:themeColor="accent1"/>
      </w:rPr>
    </w:pPr>
    <w:r w:rsidRPr="009B53F4">
      <w:rPr>
        <w:rFonts w:asciiTheme="majorHAnsi" w:hAnsiTheme="majorHAnsi"/>
        <w:b/>
        <w:bCs/>
        <w:noProof/>
        <w:color w:val="283275" w:themeColor="accent1"/>
        <w:lang w:val="en-US" w:eastAsia="en-US"/>
      </w:rPr>
      <w:drawing>
        <wp:anchor distT="0" distB="0" distL="114300" distR="114300" simplePos="0" relativeHeight="251658240" behindDoc="0" locked="0" layoutInCell="1" allowOverlap="1" wp14:anchorId="62862889" wp14:editId="300E0D28">
          <wp:simplePos x="0" y="0"/>
          <wp:positionH relativeFrom="column">
            <wp:posOffset>6023806</wp:posOffset>
          </wp:positionH>
          <wp:positionV relativeFrom="paragraph">
            <wp:posOffset>-150495</wp:posOffset>
          </wp:positionV>
          <wp:extent cx="602134" cy="60628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2134" cy="6062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7487">
      <w:rPr>
        <w:rFonts w:asciiTheme="majorHAnsi" w:hAnsiTheme="majorHAnsi"/>
        <w:b/>
        <w:bCs/>
        <w:color w:val="283275" w:themeColor="accent1"/>
      </w:rPr>
      <w:t>Retail Modular Banking – Design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C4362" w14:textId="1B051B24" w:rsidR="006C363C" w:rsidRDefault="00087E2A">
    <w:r>
      <w:rPr>
        <w:noProof/>
      </w:rPr>
      <w:drawing>
        <wp:anchor distT="0" distB="0" distL="114300" distR="114300" simplePos="0" relativeHeight="251658243" behindDoc="1" locked="0" layoutInCell="1" allowOverlap="1" wp14:anchorId="31021E3E" wp14:editId="4A40CD8C">
          <wp:simplePos x="0" y="0"/>
          <wp:positionH relativeFrom="margin">
            <wp:posOffset>-344547</wp:posOffset>
          </wp:positionH>
          <wp:positionV relativeFrom="paragraph">
            <wp:posOffset>452066</wp:posOffset>
          </wp:positionV>
          <wp:extent cx="7554497" cy="9901211"/>
          <wp:effectExtent l="0" t="0" r="889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1127" cy="9909901"/>
                  </a:xfrm>
                  <a:prstGeom prst="rect">
                    <a:avLst/>
                  </a:prstGeom>
                </pic:spPr>
              </pic:pic>
            </a:graphicData>
          </a:graphic>
          <wp14:sizeRelH relativeFrom="margin">
            <wp14:pctWidth>0</wp14:pctWidth>
          </wp14:sizeRelH>
          <wp14:sizeRelV relativeFrom="margin">
            <wp14:pctHeight>0</wp14:pctHeight>
          </wp14:sizeRelV>
        </wp:anchor>
      </w:drawing>
    </w:r>
    <w:r w:rsidR="007A2D63">
      <w:rPr>
        <w:noProof/>
        <w:lang w:val="en-US" w:eastAsia="en-US"/>
      </w:rPr>
      <w:drawing>
        <wp:anchor distT="0" distB="0" distL="114300" distR="114300" simplePos="0" relativeHeight="251658242" behindDoc="0" locked="0" layoutInCell="1" allowOverlap="1" wp14:anchorId="1F0206F0" wp14:editId="52128108">
          <wp:simplePos x="0" y="0"/>
          <wp:positionH relativeFrom="margin">
            <wp:posOffset>21590</wp:posOffset>
          </wp:positionH>
          <wp:positionV relativeFrom="page">
            <wp:posOffset>423168</wp:posOffset>
          </wp:positionV>
          <wp:extent cx="2824480" cy="1057910"/>
          <wp:effectExtent l="0" t="0" r="0" b="0"/>
          <wp:wrapThrough wrapText="bothSides">
            <wp:wrapPolygon edited="0">
              <wp:start x="2622" y="5834"/>
              <wp:lineTo x="2331" y="8168"/>
              <wp:lineTo x="2914" y="14391"/>
              <wp:lineTo x="18647" y="14391"/>
              <wp:lineTo x="19085" y="12836"/>
              <wp:lineTo x="19522" y="7779"/>
              <wp:lineTo x="17919" y="7390"/>
              <wp:lineTo x="3788" y="5834"/>
              <wp:lineTo x="2622" y="5834"/>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824480"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C4364" w14:textId="77777777" w:rsidR="006C363C" w:rsidRDefault="006C36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EA07B38"/>
    <w:lvl w:ilvl="0">
      <w:start w:val="1"/>
      <w:numFmt w:val="decimal"/>
      <w:pStyle w:val="ListNumber"/>
      <w:lvlText w:val="%1."/>
      <w:lvlJc w:val="left"/>
      <w:pPr>
        <w:ind w:left="360" w:hanging="360"/>
      </w:pPr>
      <w:rPr>
        <w:rFonts w:ascii="Skeena" w:hAnsi="Skeena" w:hint="default"/>
        <w:color w:val="283275" w:themeColor="accent1"/>
      </w:rPr>
    </w:lvl>
  </w:abstractNum>
  <w:abstractNum w:abstractNumId="1" w15:restartNumberingAfterBreak="0">
    <w:nsid w:val="FFFFFF89"/>
    <w:multiLevelType w:val="singleLevel"/>
    <w:tmpl w:val="800E361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FB3B7B"/>
    <w:multiLevelType w:val="hybridMultilevel"/>
    <w:tmpl w:val="D1E8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B6BCF"/>
    <w:multiLevelType w:val="hybridMultilevel"/>
    <w:tmpl w:val="4A4E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96141"/>
    <w:multiLevelType w:val="hybridMultilevel"/>
    <w:tmpl w:val="95DE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92FD5"/>
    <w:multiLevelType w:val="hybridMultilevel"/>
    <w:tmpl w:val="57A0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20F1D"/>
    <w:multiLevelType w:val="hybridMultilevel"/>
    <w:tmpl w:val="FB56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BC207B"/>
    <w:multiLevelType w:val="hybridMultilevel"/>
    <w:tmpl w:val="A230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6D77EE"/>
    <w:multiLevelType w:val="hybridMultilevel"/>
    <w:tmpl w:val="5616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DA7B70"/>
    <w:multiLevelType w:val="hybridMultilevel"/>
    <w:tmpl w:val="214495C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661639"/>
    <w:multiLevelType w:val="hybridMultilevel"/>
    <w:tmpl w:val="E9A62CFE"/>
    <w:lvl w:ilvl="0" w:tplc="95A44A1E">
      <w:start w:val="1"/>
      <w:numFmt w:val="bullet"/>
      <w:pStyle w:val="Bullet2"/>
      <w:lvlText w:val="-"/>
      <w:lvlJc w:val="left"/>
      <w:pPr>
        <w:ind w:left="2061" w:hanging="360"/>
      </w:pPr>
      <w:rPr>
        <w:rFonts w:ascii="Skeena" w:hAnsi="Skeena" w:hint="default"/>
        <w:color w:val="283275" w:themeColor="text1"/>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1" w15:restartNumberingAfterBreak="0">
    <w:nsid w:val="0F7B0C8B"/>
    <w:multiLevelType w:val="hybridMultilevel"/>
    <w:tmpl w:val="E2A0990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01056BE"/>
    <w:multiLevelType w:val="hybridMultilevel"/>
    <w:tmpl w:val="E904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401438"/>
    <w:multiLevelType w:val="hybridMultilevel"/>
    <w:tmpl w:val="97AA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38560D"/>
    <w:multiLevelType w:val="hybridMultilevel"/>
    <w:tmpl w:val="10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45505B"/>
    <w:multiLevelType w:val="hybridMultilevel"/>
    <w:tmpl w:val="0CC65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221635"/>
    <w:multiLevelType w:val="hybridMultilevel"/>
    <w:tmpl w:val="361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1A54C1"/>
    <w:multiLevelType w:val="hybridMultilevel"/>
    <w:tmpl w:val="8CFE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8E3501"/>
    <w:multiLevelType w:val="hybridMultilevel"/>
    <w:tmpl w:val="E99C9928"/>
    <w:lvl w:ilvl="0" w:tplc="332C6B76">
      <w:start w:val="1"/>
      <w:numFmt w:val="bullet"/>
      <w:pStyle w:val="Bullet1"/>
      <w:lvlText w:val=""/>
      <w:lvlJc w:val="left"/>
      <w:pPr>
        <w:ind w:left="828" w:hanging="360"/>
      </w:pPr>
      <w:rPr>
        <w:rFonts w:ascii="Symbol" w:hAnsi="Symbol" w:hint="default"/>
        <w:b w:val="0"/>
        <w:i w:val="0"/>
        <w:color w:val="283275" w:themeColor="text1"/>
        <w:sz w:val="20"/>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9" w15:restartNumberingAfterBreak="0">
    <w:nsid w:val="222A5BB1"/>
    <w:multiLevelType w:val="hybridMultilevel"/>
    <w:tmpl w:val="B072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6834B2"/>
    <w:multiLevelType w:val="hybridMultilevel"/>
    <w:tmpl w:val="A2B6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483533"/>
    <w:multiLevelType w:val="hybridMultilevel"/>
    <w:tmpl w:val="5904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C16067"/>
    <w:multiLevelType w:val="hybridMultilevel"/>
    <w:tmpl w:val="11E0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1A7C54"/>
    <w:multiLevelType w:val="hybridMultilevel"/>
    <w:tmpl w:val="9B78D4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85D4120"/>
    <w:multiLevelType w:val="hybridMultilevel"/>
    <w:tmpl w:val="8966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6122B3"/>
    <w:multiLevelType w:val="hybridMultilevel"/>
    <w:tmpl w:val="BE0417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2B5C2FEC"/>
    <w:multiLevelType w:val="hybridMultilevel"/>
    <w:tmpl w:val="11E6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7F0B98"/>
    <w:multiLevelType w:val="hybridMultilevel"/>
    <w:tmpl w:val="0AA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991D96"/>
    <w:multiLevelType w:val="hybridMultilevel"/>
    <w:tmpl w:val="83CE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2002C3"/>
    <w:multiLevelType w:val="hybridMultilevel"/>
    <w:tmpl w:val="3CDEA1E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3A033AD6"/>
    <w:multiLevelType w:val="hybridMultilevel"/>
    <w:tmpl w:val="D70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8F5B51"/>
    <w:multiLevelType w:val="hybridMultilevel"/>
    <w:tmpl w:val="5CF8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186D4D"/>
    <w:multiLevelType w:val="hybridMultilevel"/>
    <w:tmpl w:val="C48A72B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45E92CBA"/>
    <w:multiLevelType w:val="hybridMultilevel"/>
    <w:tmpl w:val="4B64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422516"/>
    <w:multiLevelType w:val="hybridMultilevel"/>
    <w:tmpl w:val="3D10D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E21E48"/>
    <w:multiLevelType w:val="hybridMultilevel"/>
    <w:tmpl w:val="ED381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BE6A5B"/>
    <w:multiLevelType w:val="hybridMultilevel"/>
    <w:tmpl w:val="CAD85C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4F287BB2"/>
    <w:multiLevelType w:val="hybridMultilevel"/>
    <w:tmpl w:val="5BDE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F357AFF"/>
    <w:multiLevelType w:val="multilevel"/>
    <w:tmpl w:val="301AB754"/>
    <w:styleLink w:val="Numbered"/>
    <w:lvl w:ilvl="0">
      <w:start w:val="1"/>
      <w:numFmt w:val="decimal"/>
      <w:lvlText w:val="%1."/>
      <w:lvlJc w:val="left"/>
      <w:pPr>
        <w:tabs>
          <w:tab w:val="num" w:pos="360"/>
        </w:tabs>
        <w:ind w:left="1080" w:hanging="360"/>
      </w:pPr>
      <w:rPr>
        <w:rFonts w:ascii="Arial" w:hAnsi="Arial" w:hint="default"/>
        <w:color w:val="00000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15:restartNumberingAfterBreak="0">
    <w:nsid w:val="4F937208"/>
    <w:multiLevelType w:val="hybridMultilevel"/>
    <w:tmpl w:val="DAFE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935A11"/>
    <w:multiLevelType w:val="hybridMultilevel"/>
    <w:tmpl w:val="F1AC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6B002F"/>
    <w:multiLevelType w:val="hybridMultilevel"/>
    <w:tmpl w:val="79C2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9E33B9"/>
    <w:multiLevelType w:val="hybridMultilevel"/>
    <w:tmpl w:val="5DE0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4526C7"/>
    <w:multiLevelType w:val="hybridMultilevel"/>
    <w:tmpl w:val="9B0226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B50101"/>
    <w:multiLevelType w:val="hybridMultilevel"/>
    <w:tmpl w:val="1D943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360D718">
      <w:start w:val="2"/>
      <w:numFmt w:val="bullet"/>
      <w:lvlText w:val="-"/>
      <w:lvlJc w:val="left"/>
      <w:pPr>
        <w:ind w:left="2160" w:hanging="360"/>
      </w:pPr>
      <w:rPr>
        <w:rFonts w:ascii="Skeena" w:eastAsia="Times New Roman" w:hAnsi="Skee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5612B1"/>
    <w:multiLevelType w:val="hybridMultilevel"/>
    <w:tmpl w:val="AC80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990145"/>
    <w:multiLevelType w:val="hybridMultilevel"/>
    <w:tmpl w:val="AE90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0E39E5"/>
    <w:multiLevelType w:val="hybridMultilevel"/>
    <w:tmpl w:val="A002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B76A1E"/>
    <w:multiLevelType w:val="hybridMultilevel"/>
    <w:tmpl w:val="B2A6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B605F4"/>
    <w:multiLevelType w:val="hybridMultilevel"/>
    <w:tmpl w:val="2106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CF542E"/>
    <w:multiLevelType w:val="hybridMultilevel"/>
    <w:tmpl w:val="51AC9B4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CD4352"/>
    <w:multiLevelType w:val="hybridMultilevel"/>
    <w:tmpl w:val="C34029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622632"/>
    <w:multiLevelType w:val="hybridMultilevel"/>
    <w:tmpl w:val="E6A0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930137"/>
    <w:multiLevelType w:val="hybridMultilevel"/>
    <w:tmpl w:val="B40C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0810BF"/>
    <w:multiLevelType w:val="hybridMultilevel"/>
    <w:tmpl w:val="1B1A0C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7476C1"/>
    <w:multiLevelType w:val="hybridMultilevel"/>
    <w:tmpl w:val="3FE0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275450"/>
    <w:multiLevelType w:val="hybridMultilevel"/>
    <w:tmpl w:val="AFEC6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2B7514"/>
    <w:multiLevelType w:val="hybridMultilevel"/>
    <w:tmpl w:val="B7A4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B86210"/>
    <w:multiLevelType w:val="hybridMultilevel"/>
    <w:tmpl w:val="A5C8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956155">
    <w:abstractNumId w:val="38"/>
  </w:num>
  <w:num w:numId="2" w16cid:durableId="1089497333">
    <w:abstractNumId w:val="1"/>
  </w:num>
  <w:num w:numId="3" w16cid:durableId="246228881">
    <w:abstractNumId w:val="0"/>
  </w:num>
  <w:num w:numId="4" w16cid:durableId="14230473">
    <w:abstractNumId w:val="18"/>
  </w:num>
  <w:num w:numId="5" w16cid:durableId="1779912551">
    <w:abstractNumId w:val="10"/>
  </w:num>
  <w:num w:numId="6" w16cid:durableId="988902260">
    <w:abstractNumId w:val="56"/>
  </w:num>
  <w:num w:numId="7" w16cid:durableId="1457412235">
    <w:abstractNumId w:val="16"/>
  </w:num>
  <w:num w:numId="8" w16cid:durableId="204870570">
    <w:abstractNumId w:val="22"/>
  </w:num>
  <w:num w:numId="9" w16cid:durableId="1817407390">
    <w:abstractNumId w:val="39"/>
  </w:num>
  <w:num w:numId="10" w16cid:durableId="1384061900">
    <w:abstractNumId w:val="21"/>
  </w:num>
  <w:num w:numId="11" w16cid:durableId="2040163462">
    <w:abstractNumId w:val="14"/>
  </w:num>
  <w:num w:numId="12" w16cid:durableId="2081710752">
    <w:abstractNumId w:val="23"/>
  </w:num>
  <w:num w:numId="13" w16cid:durableId="974674429">
    <w:abstractNumId w:val="9"/>
  </w:num>
  <w:num w:numId="14" w16cid:durableId="1501003557">
    <w:abstractNumId w:val="11"/>
  </w:num>
  <w:num w:numId="15" w16cid:durableId="1613365544">
    <w:abstractNumId w:val="8"/>
  </w:num>
  <w:num w:numId="16" w16cid:durableId="2132703789">
    <w:abstractNumId w:val="44"/>
  </w:num>
  <w:num w:numId="17" w16cid:durableId="1839037530">
    <w:abstractNumId w:val="47"/>
  </w:num>
  <w:num w:numId="18" w16cid:durableId="266280269">
    <w:abstractNumId w:val="31"/>
  </w:num>
  <w:num w:numId="19" w16cid:durableId="498232028">
    <w:abstractNumId w:val="33"/>
  </w:num>
  <w:num w:numId="20" w16cid:durableId="581522447">
    <w:abstractNumId w:val="4"/>
  </w:num>
  <w:num w:numId="21" w16cid:durableId="1765103230">
    <w:abstractNumId w:val="53"/>
  </w:num>
  <w:num w:numId="22" w16cid:durableId="1998874844">
    <w:abstractNumId w:val="7"/>
  </w:num>
  <w:num w:numId="23" w16cid:durableId="1808626210">
    <w:abstractNumId w:val="46"/>
  </w:num>
  <w:num w:numId="24" w16cid:durableId="1078090638">
    <w:abstractNumId w:val="24"/>
  </w:num>
  <w:num w:numId="25" w16cid:durableId="1624310857">
    <w:abstractNumId w:val="6"/>
  </w:num>
  <w:num w:numId="26" w16cid:durableId="478545299">
    <w:abstractNumId w:val="3"/>
  </w:num>
  <w:num w:numId="27" w16cid:durableId="1680084887">
    <w:abstractNumId w:val="34"/>
  </w:num>
  <w:num w:numId="28" w16cid:durableId="1328825357">
    <w:abstractNumId w:val="54"/>
  </w:num>
  <w:num w:numId="29" w16cid:durableId="1101487114">
    <w:abstractNumId w:val="29"/>
  </w:num>
  <w:num w:numId="30" w16cid:durableId="248274785">
    <w:abstractNumId w:val="32"/>
  </w:num>
  <w:num w:numId="31" w16cid:durableId="760297376">
    <w:abstractNumId w:val="25"/>
  </w:num>
  <w:num w:numId="32" w16cid:durableId="412701333">
    <w:abstractNumId w:val="48"/>
  </w:num>
  <w:num w:numId="33" w16cid:durableId="352075926">
    <w:abstractNumId w:val="51"/>
  </w:num>
  <w:num w:numId="34" w16cid:durableId="1137070400">
    <w:abstractNumId w:val="45"/>
  </w:num>
  <w:num w:numId="35" w16cid:durableId="1854221056">
    <w:abstractNumId w:val="50"/>
  </w:num>
  <w:num w:numId="36" w16cid:durableId="1092163354">
    <w:abstractNumId w:val="5"/>
  </w:num>
  <w:num w:numId="37" w16cid:durableId="1317883113">
    <w:abstractNumId w:val="43"/>
  </w:num>
  <w:num w:numId="38" w16cid:durableId="1767726097">
    <w:abstractNumId w:val="40"/>
  </w:num>
  <w:num w:numId="39" w16cid:durableId="1160996281">
    <w:abstractNumId w:val="35"/>
  </w:num>
  <w:num w:numId="40" w16cid:durableId="611286259">
    <w:abstractNumId w:val="37"/>
  </w:num>
  <w:num w:numId="41" w16cid:durableId="1212036882">
    <w:abstractNumId w:val="55"/>
  </w:num>
  <w:num w:numId="42" w16cid:durableId="1227492439">
    <w:abstractNumId w:val="12"/>
  </w:num>
  <w:num w:numId="43" w16cid:durableId="1434785337">
    <w:abstractNumId w:val="36"/>
  </w:num>
  <w:num w:numId="44" w16cid:durableId="588545045">
    <w:abstractNumId w:val="58"/>
  </w:num>
  <w:num w:numId="45" w16cid:durableId="1236864804">
    <w:abstractNumId w:val="57"/>
  </w:num>
  <w:num w:numId="46" w16cid:durableId="2005352164">
    <w:abstractNumId w:val="49"/>
  </w:num>
  <w:num w:numId="47" w16cid:durableId="1835336244">
    <w:abstractNumId w:val="19"/>
  </w:num>
  <w:num w:numId="48" w16cid:durableId="1664314385">
    <w:abstractNumId w:val="20"/>
  </w:num>
  <w:num w:numId="49" w16cid:durableId="312953624">
    <w:abstractNumId w:val="13"/>
  </w:num>
  <w:num w:numId="50" w16cid:durableId="1854421451">
    <w:abstractNumId w:val="41"/>
  </w:num>
  <w:num w:numId="51" w16cid:durableId="88233082">
    <w:abstractNumId w:val="15"/>
  </w:num>
  <w:num w:numId="52" w16cid:durableId="182746751">
    <w:abstractNumId w:val="27"/>
  </w:num>
  <w:num w:numId="53" w16cid:durableId="463233651">
    <w:abstractNumId w:val="26"/>
  </w:num>
  <w:num w:numId="54" w16cid:durableId="1164472082">
    <w:abstractNumId w:val="42"/>
  </w:num>
  <w:num w:numId="55" w16cid:durableId="518082986">
    <w:abstractNumId w:val="30"/>
  </w:num>
  <w:num w:numId="56" w16cid:durableId="318272570">
    <w:abstractNumId w:val="28"/>
  </w:num>
  <w:num w:numId="57" w16cid:durableId="698043033">
    <w:abstractNumId w:val="17"/>
  </w:num>
  <w:num w:numId="58" w16cid:durableId="1130709916">
    <w:abstractNumId w:val="2"/>
  </w:num>
  <w:num w:numId="59" w16cid:durableId="531308448">
    <w:abstractNumId w:val="5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il White">
    <w15:presenceInfo w15:providerId="AD" w15:userId="S::pwhite@temenos.com::39538829-3048-4973-a915-0895b3832492"/>
  </w15:person>
  <w15:person w15:author="Stelios Makrinos">
    <w15:presenceInfo w15:providerId="AD" w15:userId="S::smakrinos@temenos.com::e7442fca-da0e-46c2-bd94-2fd2fef51969"/>
  </w15:person>
  <w15:person w15:author="George Panagiotopoulos">
    <w15:presenceInfo w15:providerId="AD" w15:userId="S::gpanagiotopoulos@temenos.com::dbd28556-86ee-4924-bf2b-5892d88c2820"/>
  </w15:person>
  <w15:person w15:author="Paula Daniela Legrade">
    <w15:presenceInfo w15:providerId="AD" w15:userId="S::plegrade@temenos.com::2ef0922a-04ad-4c9b-8349-41ded2ec59ad"/>
  </w15:person>
  <w15:person w15:author="John Mastorakis">
    <w15:presenceInfo w15:providerId="AD" w15:userId="S::john.mastorakis@temenos.com::5974363b-4061-407d-8413-fbb8b73fd952"/>
  </w15:person>
  <w15:person w15:author="Nanda Badrappan">
    <w15:presenceInfo w15:providerId="AD" w15:userId="S::bnandakumar@temenos.com::cf3a8a36-b77b-4947-9805-066de5ec1b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567"/>
  <w:drawingGridHorizontalSpacing w:val="120"/>
  <w:displayHorizontalDrawingGridEvery w:val="2"/>
  <w:displayVerticalDrawingGridEvery w:val="2"/>
  <w:characterSpacingControl w:val="doNotCompress"/>
  <w:hdrShapeDefaults>
    <o:shapedefaults v:ext="edit" spidmax="2050" style="mso-position-horizontal-relative:page;mso-position-vertical-relative:page" fill="f" fillcolor="white" stroke="f">
      <v:fill color="white" on="f"/>
      <v:stroke on="f"/>
      <v:textbox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FD"/>
    <w:rsid w:val="000022E9"/>
    <w:rsid w:val="0001306D"/>
    <w:rsid w:val="0002009C"/>
    <w:rsid w:val="000207B7"/>
    <w:rsid w:val="0002100B"/>
    <w:rsid w:val="00022F25"/>
    <w:rsid w:val="000249EC"/>
    <w:rsid w:val="00026A25"/>
    <w:rsid w:val="00033190"/>
    <w:rsid w:val="00035B59"/>
    <w:rsid w:val="00035BBB"/>
    <w:rsid w:val="00036A9E"/>
    <w:rsid w:val="00037834"/>
    <w:rsid w:val="000528D9"/>
    <w:rsid w:val="0005548B"/>
    <w:rsid w:val="00056A97"/>
    <w:rsid w:val="000648E3"/>
    <w:rsid w:val="00065CFA"/>
    <w:rsid w:val="00065F98"/>
    <w:rsid w:val="00067C92"/>
    <w:rsid w:val="00075BD5"/>
    <w:rsid w:val="000830CB"/>
    <w:rsid w:val="00084B34"/>
    <w:rsid w:val="00084D6D"/>
    <w:rsid w:val="00087E2A"/>
    <w:rsid w:val="00092F58"/>
    <w:rsid w:val="00094818"/>
    <w:rsid w:val="0009565F"/>
    <w:rsid w:val="000966BA"/>
    <w:rsid w:val="00096C70"/>
    <w:rsid w:val="00097323"/>
    <w:rsid w:val="0009797F"/>
    <w:rsid w:val="00097F91"/>
    <w:rsid w:val="000A0952"/>
    <w:rsid w:val="000A52C0"/>
    <w:rsid w:val="000A6CBE"/>
    <w:rsid w:val="000B0B07"/>
    <w:rsid w:val="000B7307"/>
    <w:rsid w:val="000D0791"/>
    <w:rsid w:val="000D4BFB"/>
    <w:rsid w:val="000D5BF8"/>
    <w:rsid w:val="000D6502"/>
    <w:rsid w:val="000E22B5"/>
    <w:rsid w:val="000E3C2C"/>
    <w:rsid w:val="000E46AE"/>
    <w:rsid w:val="000E7F7C"/>
    <w:rsid w:val="000F35D0"/>
    <w:rsid w:val="000F3CC0"/>
    <w:rsid w:val="000F5012"/>
    <w:rsid w:val="000F5FC6"/>
    <w:rsid w:val="001051DE"/>
    <w:rsid w:val="001070F9"/>
    <w:rsid w:val="001144D1"/>
    <w:rsid w:val="0011518D"/>
    <w:rsid w:val="0011570E"/>
    <w:rsid w:val="00117954"/>
    <w:rsid w:val="00120452"/>
    <w:rsid w:val="00121A87"/>
    <w:rsid w:val="00127747"/>
    <w:rsid w:val="00135E23"/>
    <w:rsid w:val="00136D89"/>
    <w:rsid w:val="001405EC"/>
    <w:rsid w:val="00143672"/>
    <w:rsid w:val="00145548"/>
    <w:rsid w:val="00150049"/>
    <w:rsid w:val="001500C0"/>
    <w:rsid w:val="00152353"/>
    <w:rsid w:val="001530AF"/>
    <w:rsid w:val="00153B14"/>
    <w:rsid w:val="00166E13"/>
    <w:rsid w:val="00167419"/>
    <w:rsid w:val="00171A13"/>
    <w:rsid w:val="001765EC"/>
    <w:rsid w:val="0017667E"/>
    <w:rsid w:val="00181B3E"/>
    <w:rsid w:val="00183499"/>
    <w:rsid w:val="00184A07"/>
    <w:rsid w:val="00185D4A"/>
    <w:rsid w:val="00186918"/>
    <w:rsid w:val="00186D4F"/>
    <w:rsid w:val="00190F25"/>
    <w:rsid w:val="0019227A"/>
    <w:rsid w:val="00192376"/>
    <w:rsid w:val="00194C09"/>
    <w:rsid w:val="00194DD4"/>
    <w:rsid w:val="001956A6"/>
    <w:rsid w:val="0019609B"/>
    <w:rsid w:val="001966D9"/>
    <w:rsid w:val="001A01EF"/>
    <w:rsid w:val="001A429C"/>
    <w:rsid w:val="001B01F0"/>
    <w:rsid w:val="001B0532"/>
    <w:rsid w:val="001B6992"/>
    <w:rsid w:val="001C35E2"/>
    <w:rsid w:val="001C3CEF"/>
    <w:rsid w:val="001D1EF4"/>
    <w:rsid w:val="001D1F42"/>
    <w:rsid w:val="001D2718"/>
    <w:rsid w:val="001D4489"/>
    <w:rsid w:val="001D5E4F"/>
    <w:rsid w:val="001D6A73"/>
    <w:rsid w:val="001E035E"/>
    <w:rsid w:val="001E061E"/>
    <w:rsid w:val="001E4606"/>
    <w:rsid w:val="001F01D0"/>
    <w:rsid w:val="00204AA4"/>
    <w:rsid w:val="002116E4"/>
    <w:rsid w:val="0022425E"/>
    <w:rsid w:val="00226B3E"/>
    <w:rsid w:val="00227506"/>
    <w:rsid w:val="0022780D"/>
    <w:rsid w:val="00231DA4"/>
    <w:rsid w:val="0023559E"/>
    <w:rsid w:val="002376B8"/>
    <w:rsid w:val="00240DD0"/>
    <w:rsid w:val="0024138D"/>
    <w:rsid w:val="00241DA6"/>
    <w:rsid w:val="00243AFD"/>
    <w:rsid w:val="00250190"/>
    <w:rsid w:val="00251AF0"/>
    <w:rsid w:val="00254CA6"/>
    <w:rsid w:val="002551A4"/>
    <w:rsid w:val="00257C0C"/>
    <w:rsid w:val="00262D18"/>
    <w:rsid w:val="00264BA3"/>
    <w:rsid w:val="00265CA6"/>
    <w:rsid w:val="002665B3"/>
    <w:rsid w:val="00266C1C"/>
    <w:rsid w:val="002678C8"/>
    <w:rsid w:val="002753D7"/>
    <w:rsid w:val="00275A9F"/>
    <w:rsid w:val="0027682F"/>
    <w:rsid w:val="0027FA2A"/>
    <w:rsid w:val="00280933"/>
    <w:rsid w:val="00285C58"/>
    <w:rsid w:val="00293EEB"/>
    <w:rsid w:val="0029621D"/>
    <w:rsid w:val="00296E28"/>
    <w:rsid w:val="002B7B41"/>
    <w:rsid w:val="002B7EAF"/>
    <w:rsid w:val="002C399F"/>
    <w:rsid w:val="002D56DB"/>
    <w:rsid w:val="002E150E"/>
    <w:rsid w:val="002E274F"/>
    <w:rsid w:val="002E3D81"/>
    <w:rsid w:val="002F0C4F"/>
    <w:rsid w:val="002F3563"/>
    <w:rsid w:val="002F3DC5"/>
    <w:rsid w:val="002F5551"/>
    <w:rsid w:val="00300ED2"/>
    <w:rsid w:val="0030666D"/>
    <w:rsid w:val="00310270"/>
    <w:rsid w:val="0031393A"/>
    <w:rsid w:val="00316B0F"/>
    <w:rsid w:val="003217D3"/>
    <w:rsid w:val="00326748"/>
    <w:rsid w:val="003275F1"/>
    <w:rsid w:val="003326FF"/>
    <w:rsid w:val="0033357C"/>
    <w:rsid w:val="003335FD"/>
    <w:rsid w:val="00333D1B"/>
    <w:rsid w:val="00333DF8"/>
    <w:rsid w:val="00334298"/>
    <w:rsid w:val="00336831"/>
    <w:rsid w:val="00337156"/>
    <w:rsid w:val="003509A4"/>
    <w:rsid w:val="00351016"/>
    <w:rsid w:val="0035275F"/>
    <w:rsid w:val="00357EAF"/>
    <w:rsid w:val="00361FC9"/>
    <w:rsid w:val="003647D6"/>
    <w:rsid w:val="00366E3F"/>
    <w:rsid w:val="00370024"/>
    <w:rsid w:val="00374E22"/>
    <w:rsid w:val="00377888"/>
    <w:rsid w:val="00380CFF"/>
    <w:rsid w:val="0038214C"/>
    <w:rsid w:val="00386391"/>
    <w:rsid w:val="003A4E80"/>
    <w:rsid w:val="003B01FC"/>
    <w:rsid w:val="003B0629"/>
    <w:rsid w:val="003B4348"/>
    <w:rsid w:val="003C687B"/>
    <w:rsid w:val="003D3092"/>
    <w:rsid w:val="003D4119"/>
    <w:rsid w:val="003D640C"/>
    <w:rsid w:val="003E18FC"/>
    <w:rsid w:val="003E46C5"/>
    <w:rsid w:val="003E7C64"/>
    <w:rsid w:val="003F0213"/>
    <w:rsid w:val="003F0FDC"/>
    <w:rsid w:val="003F16D2"/>
    <w:rsid w:val="003F237A"/>
    <w:rsid w:val="003F313B"/>
    <w:rsid w:val="003F3C18"/>
    <w:rsid w:val="003F614F"/>
    <w:rsid w:val="003F68D1"/>
    <w:rsid w:val="003F69BC"/>
    <w:rsid w:val="00407E62"/>
    <w:rsid w:val="004147A2"/>
    <w:rsid w:val="00422979"/>
    <w:rsid w:val="0043191D"/>
    <w:rsid w:val="0043280F"/>
    <w:rsid w:val="00433C9B"/>
    <w:rsid w:val="004451D6"/>
    <w:rsid w:val="004456D6"/>
    <w:rsid w:val="00454283"/>
    <w:rsid w:val="00455F24"/>
    <w:rsid w:val="004629DA"/>
    <w:rsid w:val="0046415D"/>
    <w:rsid w:val="00467B48"/>
    <w:rsid w:val="00471C82"/>
    <w:rsid w:val="0047282A"/>
    <w:rsid w:val="00474C1C"/>
    <w:rsid w:val="00477215"/>
    <w:rsid w:val="0048076F"/>
    <w:rsid w:val="00481B06"/>
    <w:rsid w:val="00484BB8"/>
    <w:rsid w:val="00487EE0"/>
    <w:rsid w:val="004948C0"/>
    <w:rsid w:val="00497984"/>
    <w:rsid w:val="004A0C4D"/>
    <w:rsid w:val="004A660A"/>
    <w:rsid w:val="004A73B6"/>
    <w:rsid w:val="004B502D"/>
    <w:rsid w:val="004C39AC"/>
    <w:rsid w:val="004C546E"/>
    <w:rsid w:val="004E0327"/>
    <w:rsid w:val="004E162E"/>
    <w:rsid w:val="004E4AC2"/>
    <w:rsid w:val="004E6876"/>
    <w:rsid w:val="004E6A57"/>
    <w:rsid w:val="004F5DB3"/>
    <w:rsid w:val="0050344C"/>
    <w:rsid w:val="0051166C"/>
    <w:rsid w:val="005117E3"/>
    <w:rsid w:val="00515E0E"/>
    <w:rsid w:val="005218B0"/>
    <w:rsid w:val="00526A57"/>
    <w:rsid w:val="00527626"/>
    <w:rsid w:val="00531D60"/>
    <w:rsid w:val="0053238D"/>
    <w:rsid w:val="005326B1"/>
    <w:rsid w:val="00534C26"/>
    <w:rsid w:val="005366E4"/>
    <w:rsid w:val="00537F69"/>
    <w:rsid w:val="005413C6"/>
    <w:rsid w:val="0054295B"/>
    <w:rsid w:val="00552B2B"/>
    <w:rsid w:val="00554A3F"/>
    <w:rsid w:val="005573F0"/>
    <w:rsid w:val="00557810"/>
    <w:rsid w:val="0056440C"/>
    <w:rsid w:val="0056515A"/>
    <w:rsid w:val="00565BA6"/>
    <w:rsid w:val="00566307"/>
    <w:rsid w:val="005663F0"/>
    <w:rsid w:val="00570941"/>
    <w:rsid w:val="00570A5D"/>
    <w:rsid w:val="00572336"/>
    <w:rsid w:val="00575A17"/>
    <w:rsid w:val="00576D95"/>
    <w:rsid w:val="00577358"/>
    <w:rsid w:val="00584910"/>
    <w:rsid w:val="00586C8A"/>
    <w:rsid w:val="00590434"/>
    <w:rsid w:val="00591D02"/>
    <w:rsid w:val="0059412D"/>
    <w:rsid w:val="00595B39"/>
    <w:rsid w:val="005A42C5"/>
    <w:rsid w:val="005A6DD8"/>
    <w:rsid w:val="005B0AB2"/>
    <w:rsid w:val="005B18B2"/>
    <w:rsid w:val="005C17E3"/>
    <w:rsid w:val="005C3D0F"/>
    <w:rsid w:val="005D038B"/>
    <w:rsid w:val="005D0E5F"/>
    <w:rsid w:val="005E1C93"/>
    <w:rsid w:val="005E212D"/>
    <w:rsid w:val="005E59E2"/>
    <w:rsid w:val="005E59F2"/>
    <w:rsid w:val="005F2A2B"/>
    <w:rsid w:val="005F4BDD"/>
    <w:rsid w:val="005F5032"/>
    <w:rsid w:val="005F60A1"/>
    <w:rsid w:val="005F72A9"/>
    <w:rsid w:val="0060032C"/>
    <w:rsid w:val="00602184"/>
    <w:rsid w:val="006033E5"/>
    <w:rsid w:val="00610291"/>
    <w:rsid w:val="006117E2"/>
    <w:rsid w:val="00612FF1"/>
    <w:rsid w:val="006134B2"/>
    <w:rsid w:val="00616B3A"/>
    <w:rsid w:val="00617305"/>
    <w:rsid w:val="006214CE"/>
    <w:rsid w:val="00621643"/>
    <w:rsid w:val="00626F3E"/>
    <w:rsid w:val="00630683"/>
    <w:rsid w:val="00634835"/>
    <w:rsid w:val="00637C0E"/>
    <w:rsid w:val="0064111E"/>
    <w:rsid w:val="00642840"/>
    <w:rsid w:val="00643632"/>
    <w:rsid w:val="006454DD"/>
    <w:rsid w:val="00645F7E"/>
    <w:rsid w:val="006509F3"/>
    <w:rsid w:val="00653EF9"/>
    <w:rsid w:val="00661A98"/>
    <w:rsid w:val="00666846"/>
    <w:rsid w:val="006704B6"/>
    <w:rsid w:val="00673058"/>
    <w:rsid w:val="006759AB"/>
    <w:rsid w:val="00676382"/>
    <w:rsid w:val="00677E1D"/>
    <w:rsid w:val="006802D0"/>
    <w:rsid w:val="0068102F"/>
    <w:rsid w:val="0068282F"/>
    <w:rsid w:val="00682B08"/>
    <w:rsid w:val="00683CB5"/>
    <w:rsid w:val="0068632F"/>
    <w:rsid w:val="0068756F"/>
    <w:rsid w:val="00695089"/>
    <w:rsid w:val="006A4352"/>
    <w:rsid w:val="006A6144"/>
    <w:rsid w:val="006B0E88"/>
    <w:rsid w:val="006B4B95"/>
    <w:rsid w:val="006B5B6E"/>
    <w:rsid w:val="006B62D1"/>
    <w:rsid w:val="006C09B8"/>
    <w:rsid w:val="006C18C0"/>
    <w:rsid w:val="006C2223"/>
    <w:rsid w:val="006C363C"/>
    <w:rsid w:val="006C58AC"/>
    <w:rsid w:val="006C61C4"/>
    <w:rsid w:val="006D5F47"/>
    <w:rsid w:val="006D6AC0"/>
    <w:rsid w:val="006E2B45"/>
    <w:rsid w:val="006E620D"/>
    <w:rsid w:val="006F0072"/>
    <w:rsid w:val="006F0E16"/>
    <w:rsid w:val="007031F5"/>
    <w:rsid w:val="0070453B"/>
    <w:rsid w:val="007101A5"/>
    <w:rsid w:val="007102C1"/>
    <w:rsid w:val="00710777"/>
    <w:rsid w:val="00711E1B"/>
    <w:rsid w:val="00713C5A"/>
    <w:rsid w:val="00715379"/>
    <w:rsid w:val="00723F21"/>
    <w:rsid w:val="00742C4A"/>
    <w:rsid w:val="0075146C"/>
    <w:rsid w:val="0075199E"/>
    <w:rsid w:val="00753452"/>
    <w:rsid w:val="007538BD"/>
    <w:rsid w:val="00753B7C"/>
    <w:rsid w:val="00754A34"/>
    <w:rsid w:val="00754B56"/>
    <w:rsid w:val="00755DDC"/>
    <w:rsid w:val="00757922"/>
    <w:rsid w:val="007579B3"/>
    <w:rsid w:val="00757BBD"/>
    <w:rsid w:val="0076204E"/>
    <w:rsid w:val="007657F2"/>
    <w:rsid w:val="007701A9"/>
    <w:rsid w:val="007707E4"/>
    <w:rsid w:val="00774CF6"/>
    <w:rsid w:val="00783908"/>
    <w:rsid w:val="0079402C"/>
    <w:rsid w:val="00795212"/>
    <w:rsid w:val="007A0E4D"/>
    <w:rsid w:val="007A2D63"/>
    <w:rsid w:val="007A540A"/>
    <w:rsid w:val="007B1C2B"/>
    <w:rsid w:val="007B31C1"/>
    <w:rsid w:val="007B377E"/>
    <w:rsid w:val="007B79A6"/>
    <w:rsid w:val="007C235C"/>
    <w:rsid w:val="007C76CA"/>
    <w:rsid w:val="007D47EB"/>
    <w:rsid w:val="007D49A8"/>
    <w:rsid w:val="007D68FA"/>
    <w:rsid w:val="007D6D9A"/>
    <w:rsid w:val="007E1918"/>
    <w:rsid w:val="007E35FC"/>
    <w:rsid w:val="007F66C2"/>
    <w:rsid w:val="0080032E"/>
    <w:rsid w:val="008074B3"/>
    <w:rsid w:val="0080768C"/>
    <w:rsid w:val="00810065"/>
    <w:rsid w:val="00810DC4"/>
    <w:rsid w:val="00812B8F"/>
    <w:rsid w:val="00816E5A"/>
    <w:rsid w:val="00825FAF"/>
    <w:rsid w:val="00827202"/>
    <w:rsid w:val="00831CB4"/>
    <w:rsid w:val="00834AE1"/>
    <w:rsid w:val="00842AAB"/>
    <w:rsid w:val="00844DF8"/>
    <w:rsid w:val="00844EB9"/>
    <w:rsid w:val="008601A4"/>
    <w:rsid w:val="00860E53"/>
    <w:rsid w:val="00864FD0"/>
    <w:rsid w:val="008675F6"/>
    <w:rsid w:val="008678EA"/>
    <w:rsid w:val="00870650"/>
    <w:rsid w:val="00873B50"/>
    <w:rsid w:val="00876016"/>
    <w:rsid w:val="00881A76"/>
    <w:rsid w:val="00884211"/>
    <w:rsid w:val="0088604A"/>
    <w:rsid w:val="00886BF2"/>
    <w:rsid w:val="008876BA"/>
    <w:rsid w:val="00887D81"/>
    <w:rsid w:val="00894EBC"/>
    <w:rsid w:val="008A1306"/>
    <w:rsid w:val="008A2C79"/>
    <w:rsid w:val="008B1605"/>
    <w:rsid w:val="008B3321"/>
    <w:rsid w:val="008C0DA0"/>
    <w:rsid w:val="008C4607"/>
    <w:rsid w:val="008D4B8C"/>
    <w:rsid w:val="008D5709"/>
    <w:rsid w:val="008D5D2D"/>
    <w:rsid w:val="008E081A"/>
    <w:rsid w:val="008E0C7A"/>
    <w:rsid w:val="008E14D5"/>
    <w:rsid w:val="008E3C11"/>
    <w:rsid w:val="008E4BFC"/>
    <w:rsid w:val="008E4C01"/>
    <w:rsid w:val="008E4C8D"/>
    <w:rsid w:val="008F151D"/>
    <w:rsid w:val="008F27F7"/>
    <w:rsid w:val="008F2DDF"/>
    <w:rsid w:val="00904936"/>
    <w:rsid w:val="00905454"/>
    <w:rsid w:val="00916A96"/>
    <w:rsid w:val="00921442"/>
    <w:rsid w:val="00921957"/>
    <w:rsid w:val="00922A0A"/>
    <w:rsid w:val="00922DCC"/>
    <w:rsid w:val="00922F46"/>
    <w:rsid w:val="00924513"/>
    <w:rsid w:val="0093098B"/>
    <w:rsid w:val="00931B48"/>
    <w:rsid w:val="00934006"/>
    <w:rsid w:val="00934566"/>
    <w:rsid w:val="00942399"/>
    <w:rsid w:val="00947F6A"/>
    <w:rsid w:val="00951907"/>
    <w:rsid w:val="00953EFE"/>
    <w:rsid w:val="00954F4F"/>
    <w:rsid w:val="0096075B"/>
    <w:rsid w:val="00962611"/>
    <w:rsid w:val="00962731"/>
    <w:rsid w:val="00964932"/>
    <w:rsid w:val="00964AC4"/>
    <w:rsid w:val="00965C0F"/>
    <w:rsid w:val="009673F2"/>
    <w:rsid w:val="0097289F"/>
    <w:rsid w:val="00976161"/>
    <w:rsid w:val="009806D4"/>
    <w:rsid w:val="00980810"/>
    <w:rsid w:val="00981A64"/>
    <w:rsid w:val="00983C2D"/>
    <w:rsid w:val="0098469F"/>
    <w:rsid w:val="0098700D"/>
    <w:rsid w:val="009879C2"/>
    <w:rsid w:val="00991028"/>
    <w:rsid w:val="009917AC"/>
    <w:rsid w:val="009918CB"/>
    <w:rsid w:val="009978AA"/>
    <w:rsid w:val="009A2E93"/>
    <w:rsid w:val="009A53D2"/>
    <w:rsid w:val="009B53D9"/>
    <w:rsid w:val="009B53F4"/>
    <w:rsid w:val="009B706E"/>
    <w:rsid w:val="009C234E"/>
    <w:rsid w:val="009C77D7"/>
    <w:rsid w:val="009D3B69"/>
    <w:rsid w:val="009D647C"/>
    <w:rsid w:val="009D6795"/>
    <w:rsid w:val="009E1806"/>
    <w:rsid w:val="009E52A4"/>
    <w:rsid w:val="009E655B"/>
    <w:rsid w:val="009E7D0E"/>
    <w:rsid w:val="009F20D1"/>
    <w:rsid w:val="009F2B39"/>
    <w:rsid w:val="009F2F22"/>
    <w:rsid w:val="009F4678"/>
    <w:rsid w:val="009F58D3"/>
    <w:rsid w:val="009F6D2C"/>
    <w:rsid w:val="009F75BA"/>
    <w:rsid w:val="00A000B2"/>
    <w:rsid w:val="00A00B59"/>
    <w:rsid w:val="00A0653C"/>
    <w:rsid w:val="00A12F34"/>
    <w:rsid w:val="00A20483"/>
    <w:rsid w:val="00A22119"/>
    <w:rsid w:val="00A234B7"/>
    <w:rsid w:val="00A236C0"/>
    <w:rsid w:val="00A269EA"/>
    <w:rsid w:val="00A31874"/>
    <w:rsid w:val="00A35CE8"/>
    <w:rsid w:val="00A437EC"/>
    <w:rsid w:val="00A43A75"/>
    <w:rsid w:val="00A43EEF"/>
    <w:rsid w:val="00A446E1"/>
    <w:rsid w:val="00A469AB"/>
    <w:rsid w:val="00A54786"/>
    <w:rsid w:val="00A5584D"/>
    <w:rsid w:val="00A55DF7"/>
    <w:rsid w:val="00A57487"/>
    <w:rsid w:val="00A57C4E"/>
    <w:rsid w:val="00A656BE"/>
    <w:rsid w:val="00A65E8C"/>
    <w:rsid w:val="00A7054C"/>
    <w:rsid w:val="00A726D7"/>
    <w:rsid w:val="00A742F6"/>
    <w:rsid w:val="00A7649A"/>
    <w:rsid w:val="00A76CC5"/>
    <w:rsid w:val="00A810AE"/>
    <w:rsid w:val="00A832D9"/>
    <w:rsid w:val="00A83597"/>
    <w:rsid w:val="00A85685"/>
    <w:rsid w:val="00A97E4D"/>
    <w:rsid w:val="00AA16D9"/>
    <w:rsid w:val="00AA229B"/>
    <w:rsid w:val="00AA2AFA"/>
    <w:rsid w:val="00AA3328"/>
    <w:rsid w:val="00AA7F27"/>
    <w:rsid w:val="00AC4B79"/>
    <w:rsid w:val="00AC6F3C"/>
    <w:rsid w:val="00AD0B36"/>
    <w:rsid w:val="00AD7476"/>
    <w:rsid w:val="00AE53E2"/>
    <w:rsid w:val="00AF151E"/>
    <w:rsid w:val="00AF4657"/>
    <w:rsid w:val="00AF54A7"/>
    <w:rsid w:val="00AF608F"/>
    <w:rsid w:val="00B02932"/>
    <w:rsid w:val="00B03179"/>
    <w:rsid w:val="00B06417"/>
    <w:rsid w:val="00B07818"/>
    <w:rsid w:val="00B1697A"/>
    <w:rsid w:val="00B2018E"/>
    <w:rsid w:val="00B21EBE"/>
    <w:rsid w:val="00B222E6"/>
    <w:rsid w:val="00B25882"/>
    <w:rsid w:val="00B26E27"/>
    <w:rsid w:val="00B32496"/>
    <w:rsid w:val="00B352F9"/>
    <w:rsid w:val="00B35A7C"/>
    <w:rsid w:val="00B36C75"/>
    <w:rsid w:val="00B45849"/>
    <w:rsid w:val="00B50D28"/>
    <w:rsid w:val="00B52C49"/>
    <w:rsid w:val="00B55045"/>
    <w:rsid w:val="00B55976"/>
    <w:rsid w:val="00B55C4B"/>
    <w:rsid w:val="00B6130B"/>
    <w:rsid w:val="00B618C2"/>
    <w:rsid w:val="00B61919"/>
    <w:rsid w:val="00B6573B"/>
    <w:rsid w:val="00B72B7C"/>
    <w:rsid w:val="00B80957"/>
    <w:rsid w:val="00B8240D"/>
    <w:rsid w:val="00B82D25"/>
    <w:rsid w:val="00B914AA"/>
    <w:rsid w:val="00B952FE"/>
    <w:rsid w:val="00B96917"/>
    <w:rsid w:val="00B97BF0"/>
    <w:rsid w:val="00BA1012"/>
    <w:rsid w:val="00BA5143"/>
    <w:rsid w:val="00BA5AD6"/>
    <w:rsid w:val="00BA6994"/>
    <w:rsid w:val="00BB0248"/>
    <w:rsid w:val="00BB0429"/>
    <w:rsid w:val="00BB1557"/>
    <w:rsid w:val="00BB4117"/>
    <w:rsid w:val="00BB72F9"/>
    <w:rsid w:val="00BC24B5"/>
    <w:rsid w:val="00BC2602"/>
    <w:rsid w:val="00BC3423"/>
    <w:rsid w:val="00BD1032"/>
    <w:rsid w:val="00BD320A"/>
    <w:rsid w:val="00BD3612"/>
    <w:rsid w:val="00BD464F"/>
    <w:rsid w:val="00BE124B"/>
    <w:rsid w:val="00BE3908"/>
    <w:rsid w:val="00BE773A"/>
    <w:rsid w:val="00BF16B4"/>
    <w:rsid w:val="00BF3D59"/>
    <w:rsid w:val="00BF6CA7"/>
    <w:rsid w:val="00C01FCA"/>
    <w:rsid w:val="00C1432F"/>
    <w:rsid w:val="00C15172"/>
    <w:rsid w:val="00C20CB7"/>
    <w:rsid w:val="00C30190"/>
    <w:rsid w:val="00C32B6F"/>
    <w:rsid w:val="00C34FD5"/>
    <w:rsid w:val="00C415B7"/>
    <w:rsid w:val="00C44BF7"/>
    <w:rsid w:val="00C44CD4"/>
    <w:rsid w:val="00C4738F"/>
    <w:rsid w:val="00C515CC"/>
    <w:rsid w:val="00C52C7E"/>
    <w:rsid w:val="00C5352F"/>
    <w:rsid w:val="00C536DF"/>
    <w:rsid w:val="00C54FBB"/>
    <w:rsid w:val="00C56900"/>
    <w:rsid w:val="00C6051D"/>
    <w:rsid w:val="00C646EB"/>
    <w:rsid w:val="00C731EB"/>
    <w:rsid w:val="00C74477"/>
    <w:rsid w:val="00C8034B"/>
    <w:rsid w:val="00C86AC9"/>
    <w:rsid w:val="00C90103"/>
    <w:rsid w:val="00C924CB"/>
    <w:rsid w:val="00C95A94"/>
    <w:rsid w:val="00CA0C7D"/>
    <w:rsid w:val="00CA66D5"/>
    <w:rsid w:val="00CA7163"/>
    <w:rsid w:val="00CA79EB"/>
    <w:rsid w:val="00CB1AF8"/>
    <w:rsid w:val="00CB2A96"/>
    <w:rsid w:val="00CB412E"/>
    <w:rsid w:val="00CC1BF5"/>
    <w:rsid w:val="00CC1E5F"/>
    <w:rsid w:val="00CC2D9B"/>
    <w:rsid w:val="00CC6E62"/>
    <w:rsid w:val="00CD2314"/>
    <w:rsid w:val="00CE105A"/>
    <w:rsid w:val="00CE6D64"/>
    <w:rsid w:val="00CE7168"/>
    <w:rsid w:val="00CF13B6"/>
    <w:rsid w:val="00CF3427"/>
    <w:rsid w:val="00CF6584"/>
    <w:rsid w:val="00CF725D"/>
    <w:rsid w:val="00CF7E3A"/>
    <w:rsid w:val="00D0411F"/>
    <w:rsid w:val="00D0478A"/>
    <w:rsid w:val="00D07834"/>
    <w:rsid w:val="00D12AA4"/>
    <w:rsid w:val="00D12D1E"/>
    <w:rsid w:val="00D14E7F"/>
    <w:rsid w:val="00D1503D"/>
    <w:rsid w:val="00D25FC8"/>
    <w:rsid w:val="00D26144"/>
    <w:rsid w:val="00D279DD"/>
    <w:rsid w:val="00D30883"/>
    <w:rsid w:val="00D34AC1"/>
    <w:rsid w:val="00D40986"/>
    <w:rsid w:val="00D44D94"/>
    <w:rsid w:val="00D50813"/>
    <w:rsid w:val="00D52836"/>
    <w:rsid w:val="00D53C60"/>
    <w:rsid w:val="00D5430E"/>
    <w:rsid w:val="00D54B6C"/>
    <w:rsid w:val="00D57DEB"/>
    <w:rsid w:val="00D602EB"/>
    <w:rsid w:val="00D61CC7"/>
    <w:rsid w:val="00D628A6"/>
    <w:rsid w:val="00D66B01"/>
    <w:rsid w:val="00D703DE"/>
    <w:rsid w:val="00D7135C"/>
    <w:rsid w:val="00D730DA"/>
    <w:rsid w:val="00D745AA"/>
    <w:rsid w:val="00D74CCD"/>
    <w:rsid w:val="00D75A52"/>
    <w:rsid w:val="00D811AA"/>
    <w:rsid w:val="00D81DB1"/>
    <w:rsid w:val="00D85926"/>
    <w:rsid w:val="00D877D1"/>
    <w:rsid w:val="00D910CB"/>
    <w:rsid w:val="00D91722"/>
    <w:rsid w:val="00D94190"/>
    <w:rsid w:val="00D947B2"/>
    <w:rsid w:val="00DA3E2D"/>
    <w:rsid w:val="00DA5A03"/>
    <w:rsid w:val="00DA730C"/>
    <w:rsid w:val="00DB2BF1"/>
    <w:rsid w:val="00DB305F"/>
    <w:rsid w:val="00DB4B53"/>
    <w:rsid w:val="00DB59D0"/>
    <w:rsid w:val="00DC16F5"/>
    <w:rsid w:val="00DC22B3"/>
    <w:rsid w:val="00DC37D5"/>
    <w:rsid w:val="00DC45D2"/>
    <w:rsid w:val="00DC668F"/>
    <w:rsid w:val="00DD0D03"/>
    <w:rsid w:val="00DD5121"/>
    <w:rsid w:val="00DD5347"/>
    <w:rsid w:val="00DD6A66"/>
    <w:rsid w:val="00DE0094"/>
    <w:rsid w:val="00DE0A4D"/>
    <w:rsid w:val="00DE32D6"/>
    <w:rsid w:val="00DE3825"/>
    <w:rsid w:val="00DE4220"/>
    <w:rsid w:val="00DE62D5"/>
    <w:rsid w:val="00DF1085"/>
    <w:rsid w:val="00DF19B6"/>
    <w:rsid w:val="00DF1ADD"/>
    <w:rsid w:val="00DF1B31"/>
    <w:rsid w:val="00DF41AE"/>
    <w:rsid w:val="00DF678E"/>
    <w:rsid w:val="00DF7476"/>
    <w:rsid w:val="00E11E3F"/>
    <w:rsid w:val="00E13793"/>
    <w:rsid w:val="00E15CDF"/>
    <w:rsid w:val="00E17AAB"/>
    <w:rsid w:val="00E23C2B"/>
    <w:rsid w:val="00E24CFB"/>
    <w:rsid w:val="00E26EE5"/>
    <w:rsid w:val="00E27B54"/>
    <w:rsid w:val="00E30A05"/>
    <w:rsid w:val="00E47086"/>
    <w:rsid w:val="00E50C9D"/>
    <w:rsid w:val="00E51C82"/>
    <w:rsid w:val="00E529EA"/>
    <w:rsid w:val="00E53CB0"/>
    <w:rsid w:val="00E547DA"/>
    <w:rsid w:val="00E57AD6"/>
    <w:rsid w:val="00E57C72"/>
    <w:rsid w:val="00E610BC"/>
    <w:rsid w:val="00E6279F"/>
    <w:rsid w:val="00E702CD"/>
    <w:rsid w:val="00E7077F"/>
    <w:rsid w:val="00E720A6"/>
    <w:rsid w:val="00E80FEA"/>
    <w:rsid w:val="00E819A9"/>
    <w:rsid w:val="00E83E67"/>
    <w:rsid w:val="00E8695C"/>
    <w:rsid w:val="00E8704E"/>
    <w:rsid w:val="00E91A75"/>
    <w:rsid w:val="00E946A0"/>
    <w:rsid w:val="00E94DF8"/>
    <w:rsid w:val="00EA0E9E"/>
    <w:rsid w:val="00EA3FA5"/>
    <w:rsid w:val="00EA5B60"/>
    <w:rsid w:val="00EA7C5F"/>
    <w:rsid w:val="00EB079B"/>
    <w:rsid w:val="00EB3A5E"/>
    <w:rsid w:val="00EB45C8"/>
    <w:rsid w:val="00EC1FEC"/>
    <w:rsid w:val="00EC67FA"/>
    <w:rsid w:val="00EC75D8"/>
    <w:rsid w:val="00EC7FBA"/>
    <w:rsid w:val="00ED1B8A"/>
    <w:rsid w:val="00ED3486"/>
    <w:rsid w:val="00ED4D2B"/>
    <w:rsid w:val="00EE1202"/>
    <w:rsid w:val="00EE14F7"/>
    <w:rsid w:val="00EE1972"/>
    <w:rsid w:val="00EF28AA"/>
    <w:rsid w:val="00EF30C5"/>
    <w:rsid w:val="00EF57C2"/>
    <w:rsid w:val="00EF63D6"/>
    <w:rsid w:val="00EF643D"/>
    <w:rsid w:val="00F0158D"/>
    <w:rsid w:val="00F02982"/>
    <w:rsid w:val="00F038F6"/>
    <w:rsid w:val="00F047CB"/>
    <w:rsid w:val="00F07487"/>
    <w:rsid w:val="00F121CA"/>
    <w:rsid w:val="00F13075"/>
    <w:rsid w:val="00F205A6"/>
    <w:rsid w:val="00F22F67"/>
    <w:rsid w:val="00F230DD"/>
    <w:rsid w:val="00F238A1"/>
    <w:rsid w:val="00F2512D"/>
    <w:rsid w:val="00F33039"/>
    <w:rsid w:val="00F3379E"/>
    <w:rsid w:val="00F362D8"/>
    <w:rsid w:val="00F37EBB"/>
    <w:rsid w:val="00F43246"/>
    <w:rsid w:val="00F434AF"/>
    <w:rsid w:val="00F4499B"/>
    <w:rsid w:val="00F50011"/>
    <w:rsid w:val="00F51CE9"/>
    <w:rsid w:val="00F52EC6"/>
    <w:rsid w:val="00F55499"/>
    <w:rsid w:val="00F671C5"/>
    <w:rsid w:val="00F77B18"/>
    <w:rsid w:val="00F83097"/>
    <w:rsid w:val="00F91721"/>
    <w:rsid w:val="00F91BDE"/>
    <w:rsid w:val="00F91C1F"/>
    <w:rsid w:val="00F954C6"/>
    <w:rsid w:val="00F97195"/>
    <w:rsid w:val="00F9785C"/>
    <w:rsid w:val="00FA487F"/>
    <w:rsid w:val="00FA4D64"/>
    <w:rsid w:val="00FA5C88"/>
    <w:rsid w:val="00FA665F"/>
    <w:rsid w:val="00FB22B6"/>
    <w:rsid w:val="00FC2AB4"/>
    <w:rsid w:val="00FC2C58"/>
    <w:rsid w:val="00FC39CF"/>
    <w:rsid w:val="00FC7C98"/>
    <w:rsid w:val="00FC7F15"/>
    <w:rsid w:val="00FD2467"/>
    <w:rsid w:val="00FE3651"/>
    <w:rsid w:val="00FE4B66"/>
    <w:rsid w:val="00FE7D11"/>
    <w:rsid w:val="00FF089D"/>
    <w:rsid w:val="00FF2A6F"/>
    <w:rsid w:val="00FF799A"/>
    <w:rsid w:val="02321057"/>
    <w:rsid w:val="02CD3266"/>
    <w:rsid w:val="0716619B"/>
    <w:rsid w:val="079D7CC2"/>
    <w:rsid w:val="09936A3D"/>
    <w:rsid w:val="0A0A328D"/>
    <w:rsid w:val="0BD0DE6C"/>
    <w:rsid w:val="0C48DA5D"/>
    <w:rsid w:val="0E34C030"/>
    <w:rsid w:val="0F525A19"/>
    <w:rsid w:val="0FB5E108"/>
    <w:rsid w:val="109FF4B0"/>
    <w:rsid w:val="13619063"/>
    <w:rsid w:val="161E841C"/>
    <w:rsid w:val="16861D4B"/>
    <w:rsid w:val="16868117"/>
    <w:rsid w:val="1717148A"/>
    <w:rsid w:val="18F07F49"/>
    <w:rsid w:val="1C293572"/>
    <w:rsid w:val="1F8B0B26"/>
    <w:rsid w:val="21D4AED8"/>
    <w:rsid w:val="21F7CE76"/>
    <w:rsid w:val="2368B535"/>
    <w:rsid w:val="2467021A"/>
    <w:rsid w:val="281338C4"/>
    <w:rsid w:val="2B3AB04D"/>
    <w:rsid w:val="2B3C7AED"/>
    <w:rsid w:val="2BCBFFAD"/>
    <w:rsid w:val="2D7D9F0F"/>
    <w:rsid w:val="30586857"/>
    <w:rsid w:val="30B9BA81"/>
    <w:rsid w:val="31257278"/>
    <w:rsid w:val="3197C71D"/>
    <w:rsid w:val="339A8788"/>
    <w:rsid w:val="36008888"/>
    <w:rsid w:val="38B15192"/>
    <w:rsid w:val="38C9002D"/>
    <w:rsid w:val="39F54A92"/>
    <w:rsid w:val="3F6F126F"/>
    <w:rsid w:val="41A4FE8D"/>
    <w:rsid w:val="42074420"/>
    <w:rsid w:val="4414707A"/>
    <w:rsid w:val="446289B9"/>
    <w:rsid w:val="463ED5D5"/>
    <w:rsid w:val="48897BE0"/>
    <w:rsid w:val="4AE1C7F6"/>
    <w:rsid w:val="4EEA4317"/>
    <w:rsid w:val="4F315AE3"/>
    <w:rsid w:val="4FF46C0B"/>
    <w:rsid w:val="57120A6D"/>
    <w:rsid w:val="58309EBC"/>
    <w:rsid w:val="59CA4B9D"/>
    <w:rsid w:val="5E3E8E63"/>
    <w:rsid w:val="5F389214"/>
    <w:rsid w:val="616AC7CE"/>
    <w:rsid w:val="61F43977"/>
    <w:rsid w:val="633E340D"/>
    <w:rsid w:val="65186324"/>
    <w:rsid w:val="663FAA83"/>
    <w:rsid w:val="689F6946"/>
    <w:rsid w:val="68CF4AA9"/>
    <w:rsid w:val="68D1BA3F"/>
    <w:rsid w:val="6E286504"/>
    <w:rsid w:val="71BDCC6C"/>
    <w:rsid w:val="71FA144D"/>
    <w:rsid w:val="776C4D85"/>
    <w:rsid w:val="7A64DE74"/>
    <w:rsid w:val="7ADE469B"/>
    <w:rsid w:val="7C56857A"/>
    <w:rsid w:val="7CBBCD42"/>
    <w:rsid w:val="7F5756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page" fill="f" fillcolor="white" stroke="f">
      <v:fill color="white" on="f"/>
      <v:stroke on="f"/>
      <v:textbox inset="0,0,0,0"/>
    </o:shapedefaults>
    <o:shapelayout v:ext="edit">
      <o:idmap v:ext="edit" data="2"/>
    </o:shapelayout>
  </w:shapeDefaults>
  <w:decimalSymbol w:val="."/>
  <w:listSeparator w:val=","/>
  <w14:docId w14:val="29FC42F5"/>
  <w15:docId w15:val="{22A5FE8A-CA2A-4DE7-AD19-D4329516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Default"/>
    <w:qFormat/>
    <w:rsid w:val="0080768C"/>
    <w:pPr>
      <w:spacing w:before="120" w:after="120"/>
    </w:pPr>
    <w:rPr>
      <w:rFonts w:ascii="Skeena" w:hAnsi="Skeena"/>
      <w:color w:val="283275" w:themeColor="text1"/>
      <w:szCs w:val="24"/>
      <w:lang w:val="en-GB" w:eastAsia="en-GB"/>
    </w:rPr>
  </w:style>
  <w:style w:type="paragraph" w:styleId="Heading1">
    <w:name w:val="heading 1"/>
    <w:basedOn w:val="Normal"/>
    <w:next w:val="Normal"/>
    <w:qFormat/>
    <w:rsid w:val="006B5B6E"/>
    <w:pPr>
      <w:keepNext/>
      <w:spacing w:before="240" w:after="60"/>
      <w:outlineLvl w:val="0"/>
    </w:pPr>
    <w:rPr>
      <w:rFonts w:cs="Arial Bold"/>
      <w:b/>
      <w:bCs/>
      <w:sz w:val="32"/>
      <w:szCs w:val="32"/>
    </w:rPr>
  </w:style>
  <w:style w:type="paragraph" w:styleId="Heading2">
    <w:name w:val="heading 2"/>
    <w:basedOn w:val="Normal"/>
    <w:next w:val="Normal"/>
    <w:qFormat/>
    <w:rsid w:val="00E24CFB"/>
    <w:pPr>
      <w:keepNext/>
      <w:spacing w:before="240" w:after="60"/>
      <w:outlineLvl w:val="1"/>
    </w:pPr>
    <w:rPr>
      <w:rFonts w:cs="Arial Bold"/>
      <w:b/>
      <w:bCs/>
      <w:iCs/>
      <w:color w:val="F08261" w:themeColor="text2"/>
      <w:sz w:val="28"/>
      <w:szCs w:val="28"/>
    </w:rPr>
  </w:style>
  <w:style w:type="paragraph" w:styleId="Heading3">
    <w:name w:val="heading 3"/>
    <w:basedOn w:val="Normal"/>
    <w:next w:val="Normal"/>
    <w:qFormat/>
    <w:rsid w:val="00E24CFB"/>
    <w:pPr>
      <w:keepNext/>
      <w:spacing w:before="240" w:after="60"/>
      <w:outlineLvl w:val="2"/>
    </w:pPr>
    <w:rPr>
      <w:rFonts w:cs="Arial Bold"/>
      <w:bCs/>
      <w:color w:val="C7C703" w:themeColor="accent4"/>
      <w:sz w:val="24"/>
      <w:szCs w:val="26"/>
    </w:rPr>
  </w:style>
  <w:style w:type="paragraph" w:styleId="Heading4">
    <w:name w:val="heading 4"/>
    <w:basedOn w:val="Normal"/>
    <w:next w:val="Normal"/>
    <w:qFormat/>
    <w:rsid w:val="006B5B6E"/>
    <w:pPr>
      <w:keepNext/>
      <w:spacing w:before="240" w:after="60"/>
      <w:outlineLvl w:val="3"/>
    </w:pPr>
    <w:rPr>
      <w:b/>
      <w:bCs/>
      <w:sz w:val="22"/>
      <w:szCs w:val="28"/>
    </w:rPr>
  </w:style>
  <w:style w:type="paragraph" w:styleId="Heading5">
    <w:name w:val="heading 5"/>
    <w:basedOn w:val="Normal"/>
    <w:next w:val="Normal"/>
    <w:qFormat/>
    <w:rsid w:val="006B5B6E"/>
    <w:pPr>
      <w:spacing w:before="240" w:after="60"/>
      <w:outlineLvl w:val="4"/>
    </w:pPr>
    <w:rPr>
      <w:b/>
      <w:bCs/>
      <w:i/>
      <w:iCs/>
      <w:sz w:val="22"/>
      <w:szCs w:val="26"/>
    </w:rPr>
  </w:style>
  <w:style w:type="paragraph" w:styleId="Heading6">
    <w:name w:val="heading 6"/>
    <w:basedOn w:val="Normal"/>
    <w:next w:val="Normal"/>
    <w:link w:val="Heading6Char"/>
    <w:rsid w:val="006B5B6E"/>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
    <w:name w:val="Numbered"/>
    <w:basedOn w:val="NoList"/>
    <w:rsid w:val="002B19A8"/>
    <w:pPr>
      <w:numPr>
        <w:numId w:val="1"/>
      </w:numPr>
    </w:pPr>
  </w:style>
  <w:style w:type="paragraph" w:customStyle="1" w:styleId="Bullet1">
    <w:name w:val="Bullet1"/>
    <w:basedOn w:val="ListBullet"/>
    <w:qFormat/>
    <w:rsid w:val="00BD320A"/>
    <w:pPr>
      <w:numPr>
        <w:numId w:val="4"/>
      </w:numPr>
      <w:ind w:left="1800"/>
    </w:pPr>
  </w:style>
  <w:style w:type="paragraph" w:styleId="NoSpacing">
    <w:name w:val="No Spacing"/>
    <w:rsid w:val="00B222E6"/>
    <w:rPr>
      <w:rFonts w:ascii="Skeena" w:hAnsi="Skeena"/>
      <w:color w:val="283275" w:themeColor="text1"/>
      <w:szCs w:val="24"/>
      <w:lang w:val="en-GB" w:eastAsia="en-GB"/>
    </w:rPr>
  </w:style>
  <w:style w:type="character" w:customStyle="1" w:styleId="NormalBold">
    <w:name w:val="Normal Bold"/>
    <w:basedOn w:val="DefaultParagraphFont"/>
    <w:rsid w:val="0080768C"/>
    <w:rPr>
      <w:rFonts w:ascii="Skeena" w:hAnsi="Skeena"/>
      <w:b/>
      <w:bCs/>
      <w:color w:val="283275" w:themeColor="text1"/>
      <w:sz w:val="20"/>
    </w:rPr>
  </w:style>
  <w:style w:type="paragraph" w:styleId="TOC1">
    <w:name w:val="toc 1"/>
    <w:basedOn w:val="Normal"/>
    <w:next w:val="Normal"/>
    <w:autoRedefine/>
    <w:uiPriority w:val="39"/>
    <w:rsid w:val="00A65E8C"/>
    <w:pPr>
      <w:tabs>
        <w:tab w:val="right" w:leader="dot" w:pos="9356"/>
      </w:tabs>
    </w:pPr>
    <w:rPr>
      <w:color w:val="005294"/>
    </w:rPr>
  </w:style>
  <w:style w:type="paragraph" w:styleId="TOC2">
    <w:name w:val="toc 2"/>
    <w:basedOn w:val="Normal"/>
    <w:next w:val="Normal"/>
    <w:autoRedefine/>
    <w:uiPriority w:val="39"/>
    <w:rsid w:val="00492DAC"/>
    <w:pPr>
      <w:ind w:left="200"/>
    </w:pPr>
    <w:rPr>
      <w:color w:val="005294"/>
    </w:rPr>
  </w:style>
  <w:style w:type="character" w:styleId="Hyperlink">
    <w:name w:val="Hyperlink"/>
    <w:basedOn w:val="DefaultParagraphFont"/>
    <w:uiPriority w:val="99"/>
    <w:rsid w:val="006B5B6E"/>
    <w:rPr>
      <w:rFonts w:ascii="Skeena" w:hAnsi="Skeena"/>
      <w:color w:val="F08261" w:themeColor="text2"/>
      <w:u w:val="single"/>
    </w:rPr>
  </w:style>
  <w:style w:type="paragraph" w:styleId="Title">
    <w:name w:val="Title"/>
    <w:basedOn w:val="Normal"/>
    <w:next w:val="Normal"/>
    <w:link w:val="TitleChar"/>
    <w:rsid w:val="003217D3"/>
    <w:pPr>
      <w:spacing w:before="0" w:after="0"/>
      <w:contextualSpacing/>
    </w:pPr>
    <w:rPr>
      <w:rFonts w:eastAsiaTheme="majorEastAsia" w:cstheme="majorBidi"/>
      <w:spacing w:val="-10"/>
      <w:kern w:val="28"/>
      <w:sz w:val="56"/>
      <w:szCs w:val="56"/>
    </w:rPr>
  </w:style>
  <w:style w:type="paragraph" w:styleId="TOC3">
    <w:name w:val="toc 3"/>
    <w:basedOn w:val="Normal"/>
    <w:next w:val="Normal"/>
    <w:autoRedefine/>
    <w:uiPriority w:val="39"/>
    <w:rsid w:val="00492DAC"/>
    <w:pPr>
      <w:ind w:left="400"/>
    </w:pPr>
    <w:rPr>
      <w:color w:val="005294"/>
    </w:rPr>
  </w:style>
  <w:style w:type="paragraph" w:styleId="TOC4">
    <w:name w:val="toc 4"/>
    <w:basedOn w:val="Normal"/>
    <w:next w:val="Normal"/>
    <w:autoRedefine/>
    <w:uiPriority w:val="39"/>
    <w:rsid w:val="006F33D0"/>
    <w:pPr>
      <w:ind w:left="403"/>
    </w:pPr>
    <w:rPr>
      <w:color w:val="005294"/>
    </w:rPr>
  </w:style>
  <w:style w:type="paragraph" w:styleId="TOC5">
    <w:name w:val="toc 5"/>
    <w:basedOn w:val="Normal"/>
    <w:next w:val="Normal"/>
    <w:autoRedefine/>
    <w:semiHidden/>
    <w:rsid w:val="006F33D0"/>
    <w:pPr>
      <w:ind w:left="403"/>
    </w:pPr>
    <w:rPr>
      <w:color w:val="005294"/>
    </w:rPr>
  </w:style>
  <w:style w:type="paragraph" w:styleId="TOC6">
    <w:name w:val="toc 6"/>
    <w:basedOn w:val="Normal"/>
    <w:next w:val="Normal"/>
    <w:autoRedefine/>
    <w:semiHidden/>
    <w:rsid w:val="00492DAC"/>
    <w:pPr>
      <w:ind w:left="1000"/>
    </w:pPr>
    <w:rPr>
      <w:color w:val="005294"/>
    </w:rPr>
  </w:style>
  <w:style w:type="paragraph" w:styleId="TOC7">
    <w:name w:val="toc 7"/>
    <w:basedOn w:val="Normal"/>
    <w:next w:val="Normal"/>
    <w:autoRedefine/>
    <w:semiHidden/>
    <w:rsid w:val="00492DAC"/>
    <w:pPr>
      <w:ind w:left="1200"/>
    </w:pPr>
    <w:rPr>
      <w:color w:val="005294"/>
    </w:rPr>
  </w:style>
  <w:style w:type="paragraph" w:styleId="TOC8">
    <w:name w:val="toc 8"/>
    <w:basedOn w:val="Normal"/>
    <w:next w:val="Normal"/>
    <w:autoRedefine/>
    <w:semiHidden/>
    <w:rsid w:val="00492DAC"/>
    <w:pPr>
      <w:ind w:left="1400"/>
    </w:pPr>
    <w:rPr>
      <w:color w:val="005294"/>
    </w:rPr>
  </w:style>
  <w:style w:type="paragraph" w:styleId="TOC9">
    <w:name w:val="toc 9"/>
    <w:basedOn w:val="Normal"/>
    <w:next w:val="Normal"/>
    <w:autoRedefine/>
    <w:semiHidden/>
    <w:rsid w:val="00492DAC"/>
    <w:pPr>
      <w:ind w:left="1600"/>
    </w:pPr>
    <w:rPr>
      <w:color w:val="005294"/>
    </w:rPr>
  </w:style>
  <w:style w:type="paragraph" w:customStyle="1" w:styleId="Diagramcaption">
    <w:name w:val="Diagram caption"/>
    <w:basedOn w:val="Normal"/>
    <w:rsid w:val="00492DAC"/>
    <w:pPr>
      <w:spacing w:before="240" w:after="240"/>
      <w:jc w:val="center"/>
    </w:pPr>
    <w:rPr>
      <w:i/>
      <w:iCs/>
      <w:szCs w:val="20"/>
      <w:lang w:eastAsia="en-US"/>
    </w:rPr>
  </w:style>
  <w:style w:type="character" w:customStyle="1" w:styleId="TitleChar">
    <w:name w:val="Title Char"/>
    <w:basedOn w:val="DefaultParagraphFont"/>
    <w:link w:val="Title"/>
    <w:rsid w:val="003217D3"/>
    <w:rPr>
      <w:rFonts w:ascii="Skeena" w:eastAsiaTheme="majorEastAsia" w:hAnsi="Skeena" w:cstheme="majorBidi"/>
      <w:color w:val="283275" w:themeColor="text1"/>
      <w:spacing w:val="-10"/>
      <w:kern w:val="28"/>
      <w:sz w:val="56"/>
      <w:szCs w:val="56"/>
      <w:lang w:val="en-GB" w:eastAsia="en-GB"/>
    </w:rPr>
  </w:style>
  <w:style w:type="paragraph" w:styleId="Header">
    <w:name w:val="header"/>
    <w:basedOn w:val="Normal"/>
    <w:rsid w:val="006B5B6E"/>
    <w:pPr>
      <w:tabs>
        <w:tab w:val="center" w:pos="4320"/>
        <w:tab w:val="right" w:pos="8640"/>
      </w:tabs>
    </w:pPr>
    <w:rPr>
      <w:color w:val="A5C0E8" w:themeColor="background2" w:themeShade="E6"/>
    </w:rPr>
  </w:style>
  <w:style w:type="paragraph" w:styleId="Footer">
    <w:name w:val="footer"/>
    <w:basedOn w:val="Normal"/>
    <w:rsid w:val="006B5B6E"/>
    <w:pPr>
      <w:tabs>
        <w:tab w:val="center" w:pos="4153"/>
        <w:tab w:val="right" w:pos="8306"/>
      </w:tabs>
    </w:pPr>
    <w:rPr>
      <w:color w:val="A5C0E8" w:themeColor="background2" w:themeShade="E6"/>
    </w:rPr>
  </w:style>
  <w:style w:type="table" w:styleId="TableGrid">
    <w:name w:val="Table Grid"/>
    <w:basedOn w:val="TableNormal"/>
    <w:rsid w:val="00B845BD"/>
    <w:pPr>
      <w:spacing w:before="120" w:after="120"/>
    </w:pPr>
    <w:rPr>
      <w:rFonts w:ascii="Arial" w:hAnsi="Arial"/>
    </w:rPr>
    <w:tblPr>
      <w:tblBorders>
        <w:top w:val="single" w:sz="4" w:space="0" w:color="C0C0C0"/>
        <w:bottom w:val="single" w:sz="4" w:space="0" w:color="C0C0C0"/>
        <w:insideH w:val="single" w:sz="4" w:space="0" w:color="C0C0C0"/>
      </w:tblBorders>
      <w:tblCellMar>
        <w:left w:w="57" w:type="dxa"/>
        <w:right w:w="57" w:type="dxa"/>
      </w:tblCellMar>
    </w:tblPr>
  </w:style>
  <w:style w:type="character" w:styleId="SubtleEmphasis">
    <w:name w:val="Subtle Emphasis"/>
    <w:basedOn w:val="DefaultParagraphFont"/>
    <w:uiPriority w:val="19"/>
    <w:qFormat/>
    <w:rsid w:val="003217D3"/>
    <w:rPr>
      <w:rFonts w:ascii="Skeena" w:hAnsi="Skeena"/>
      <w:i/>
      <w:iCs/>
      <w:color w:val="283275" w:themeColor="text1"/>
    </w:rPr>
  </w:style>
  <w:style w:type="paragraph" w:customStyle="1" w:styleId="TableHeading">
    <w:name w:val="Table Heading"/>
    <w:basedOn w:val="Normal"/>
    <w:rsid w:val="003217D3"/>
    <w:pPr>
      <w:spacing w:before="240"/>
      <w:jc w:val="both"/>
    </w:pPr>
    <w:rPr>
      <w:rFonts w:eastAsia="PMingLiU" w:cs="Arial Bold"/>
      <w:b/>
      <w:szCs w:val="20"/>
      <w:lang w:eastAsia="zh-TW"/>
    </w:rPr>
  </w:style>
  <w:style w:type="paragraph" w:customStyle="1" w:styleId="Centred">
    <w:name w:val="Centred"/>
    <w:basedOn w:val="Normal"/>
    <w:rsid w:val="006A7F64"/>
    <w:pPr>
      <w:jc w:val="center"/>
    </w:pPr>
  </w:style>
  <w:style w:type="character" w:styleId="IntenseEmphasis">
    <w:name w:val="Intense Emphasis"/>
    <w:basedOn w:val="DefaultParagraphFont"/>
    <w:uiPriority w:val="21"/>
    <w:qFormat/>
    <w:rsid w:val="003217D3"/>
    <w:rPr>
      <w:rFonts w:ascii="Skeena" w:hAnsi="Skeena"/>
      <w:i/>
      <w:iCs/>
      <w:color w:val="F08261" w:themeColor="text2"/>
    </w:rPr>
  </w:style>
  <w:style w:type="character" w:styleId="PageNumber">
    <w:name w:val="page number"/>
    <w:basedOn w:val="DefaultParagraphFont"/>
    <w:rsid w:val="006B5B6E"/>
    <w:rPr>
      <w:rFonts w:ascii="Skeena" w:hAnsi="Skeena"/>
      <w:color w:val="283275" w:themeColor="text1"/>
    </w:rPr>
  </w:style>
  <w:style w:type="character" w:styleId="SubtleReference">
    <w:name w:val="Subtle Reference"/>
    <w:basedOn w:val="DefaultParagraphFont"/>
    <w:uiPriority w:val="31"/>
    <w:qFormat/>
    <w:rsid w:val="003217D3"/>
    <w:rPr>
      <w:rFonts w:ascii="Skeena" w:hAnsi="Skeena"/>
      <w:smallCaps/>
      <w:color w:val="283275" w:themeColor="text1"/>
    </w:rPr>
  </w:style>
  <w:style w:type="character" w:styleId="IntenseReference">
    <w:name w:val="Intense Reference"/>
    <w:basedOn w:val="DefaultParagraphFont"/>
    <w:uiPriority w:val="32"/>
    <w:qFormat/>
    <w:rsid w:val="003217D3"/>
    <w:rPr>
      <w:rFonts w:ascii="Skeena" w:hAnsi="Skeena"/>
      <w:b/>
      <w:bCs/>
      <w:smallCaps/>
      <w:color w:val="F08261" w:themeColor="text2"/>
      <w:spacing w:val="5"/>
    </w:rPr>
  </w:style>
  <w:style w:type="character" w:styleId="BookTitle">
    <w:name w:val="Book Title"/>
    <w:basedOn w:val="DefaultParagraphFont"/>
    <w:uiPriority w:val="33"/>
    <w:qFormat/>
    <w:rsid w:val="003217D3"/>
    <w:rPr>
      <w:rFonts w:ascii="Skeena" w:hAnsi="Skeena"/>
      <w:b/>
      <w:bCs/>
      <w:i/>
      <w:iCs/>
      <w:color w:val="283275" w:themeColor="text1"/>
      <w:spacing w:val="5"/>
    </w:rPr>
  </w:style>
  <w:style w:type="paragraph" w:styleId="Subtitle">
    <w:name w:val="Subtitle"/>
    <w:basedOn w:val="Normal"/>
    <w:next w:val="Normal"/>
    <w:link w:val="SubtitleChar"/>
    <w:rsid w:val="00F07487"/>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rsid w:val="00F07487"/>
    <w:rPr>
      <w:rFonts w:ascii="Skeena" w:eastAsiaTheme="minorEastAsia" w:hAnsi="Skeena" w:cstheme="minorBidi"/>
      <w:color w:val="283275" w:themeColor="text1"/>
      <w:spacing w:val="15"/>
      <w:sz w:val="22"/>
      <w:szCs w:val="22"/>
      <w:lang w:val="en-GB" w:eastAsia="en-GB"/>
    </w:rPr>
  </w:style>
  <w:style w:type="character" w:styleId="Strong">
    <w:name w:val="Strong"/>
    <w:basedOn w:val="DefaultParagraphFont"/>
    <w:rsid w:val="00F07487"/>
    <w:rPr>
      <w:rFonts w:ascii="Skeena" w:hAnsi="Skeena"/>
      <w:b/>
      <w:bCs/>
      <w:color w:val="283275" w:themeColor="text1"/>
    </w:rPr>
  </w:style>
  <w:style w:type="paragraph" w:styleId="Salutation">
    <w:name w:val="Salutation"/>
    <w:basedOn w:val="Normal"/>
    <w:next w:val="Normal"/>
    <w:link w:val="SalutationChar"/>
    <w:rsid w:val="00F07487"/>
  </w:style>
  <w:style w:type="character" w:customStyle="1" w:styleId="SalutationChar">
    <w:name w:val="Salutation Char"/>
    <w:basedOn w:val="DefaultParagraphFont"/>
    <w:link w:val="Salutation"/>
    <w:rsid w:val="00F07487"/>
    <w:rPr>
      <w:rFonts w:ascii="Skeena" w:hAnsi="Skeena"/>
      <w:color w:val="283275" w:themeColor="text1"/>
      <w:szCs w:val="24"/>
      <w:lang w:val="en-GB" w:eastAsia="en-GB"/>
    </w:rPr>
  </w:style>
  <w:style w:type="paragraph" w:styleId="Quote">
    <w:name w:val="Quote"/>
    <w:basedOn w:val="Normal"/>
    <w:next w:val="Normal"/>
    <w:link w:val="QuoteChar"/>
    <w:rsid w:val="006B5B6E"/>
    <w:pPr>
      <w:spacing w:before="200" w:after="160"/>
      <w:ind w:left="864" w:right="864"/>
      <w:jc w:val="center"/>
    </w:pPr>
    <w:rPr>
      <w:i/>
      <w:iCs/>
      <w:color w:val="F08261" w:themeColor="text2"/>
    </w:rPr>
  </w:style>
  <w:style w:type="character" w:customStyle="1" w:styleId="QuoteChar">
    <w:name w:val="Quote Char"/>
    <w:basedOn w:val="DefaultParagraphFont"/>
    <w:link w:val="Quote"/>
    <w:rsid w:val="006B5B6E"/>
    <w:rPr>
      <w:rFonts w:ascii="Skeena" w:hAnsi="Skeena"/>
      <w:i/>
      <w:iCs/>
      <w:color w:val="F08261" w:themeColor="text2"/>
      <w:szCs w:val="24"/>
      <w:lang w:val="en-GB" w:eastAsia="en-GB"/>
    </w:rPr>
  </w:style>
  <w:style w:type="character" w:styleId="Emphasis">
    <w:name w:val="Emphasis"/>
    <w:basedOn w:val="DefaultParagraphFont"/>
    <w:rsid w:val="006B5B6E"/>
    <w:rPr>
      <w:rFonts w:ascii="Skeena" w:hAnsi="Skeena"/>
      <w:i/>
      <w:iCs/>
      <w:color w:val="283275" w:themeColor="text1"/>
    </w:rPr>
  </w:style>
  <w:style w:type="character" w:customStyle="1" w:styleId="Heading6Char">
    <w:name w:val="Heading 6 Char"/>
    <w:basedOn w:val="DefaultParagraphFont"/>
    <w:link w:val="Heading6"/>
    <w:rsid w:val="006B5B6E"/>
    <w:rPr>
      <w:rFonts w:ascii="Skeena" w:eastAsiaTheme="majorEastAsia" w:hAnsi="Skeena" w:cstheme="majorBidi"/>
      <w:color w:val="283275" w:themeColor="text1"/>
      <w:szCs w:val="24"/>
      <w:lang w:val="en-GB" w:eastAsia="en-GB"/>
    </w:rPr>
  </w:style>
  <w:style w:type="paragraph" w:styleId="IntenseQuote">
    <w:name w:val="Intense Quote"/>
    <w:basedOn w:val="Normal"/>
    <w:next w:val="Normal"/>
    <w:link w:val="IntenseQuoteChar"/>
    <w:rsid w:val="006B5B6E"/>
    <w:pPr>
      <w:pBdr>
        <w:top w:val="single" w:sz="4" w:space="10" w:color="283275" w:themeColor="accent1"/>
        <w:bottom w:val="single" w:sz="4" w:space="10" w:color="283275" w:themeColor="accent1"/>
      </w:pBdr>
      <w:spacing w:before="360" w:after="360"/>
      <w:ind w:left="864" w:right="864"/>
      <w:jc w:val="center"/>
    </w:pPr>
    <w:rPr>
      <w:i/>
      <w:iCs/>
      <w:color w:val="283275" w:themeColor="accent1"/>
    </w:rPr>
  </w:style>
  <w:style w:type="character" w:customStyle="1" w:styleId="IntenseQuoteChar">
    <w:name w:val="Intense Quote Char"/>
    <w:basedOn w:val="DefaultParagraphFont"/>
    <w:link w:val="IntenseQuote"/>
    <w:rsid w:val="006B5B6E"/>
    <w:rPr>
      <w:rFonts w:ascii="Skeena" w:hAnsi="Skeena"/>
      <w:i/>
      <w:iCs/>
      <w:color w:val="283275" w:themeColor="accent1"/>
      <w:szCs w:val="24"/>
      <w:lang w:val="en-GB" w:eastAsia="en-GB"/>
    </w:rPr>
  </w:style>
  <w:style w:type="paragraph" w:styleId="ListNumber">
    <w:name w:val="List Number"/>
    <w:basedOn w:val="Normal"/>
    <w:rsid w:val="0017667E"/>
    <w:pPr>
      <w:numPr>
        <w:numId w:val="3"/>
      </w:numPr>
      <w:ind w:left="1080"/>
      <w:contextualSpacing/>
    </w:pPr>
  </w:style>
  <w:style w:type="table" w:styleId="ListTable6Colorful-Accent3">
    <w:name w:val="List Table 6 Colorful Accent 3"/>
    <w:basedOn w:val="TableNormal"/>
    <w:uiPriority w:val="51"/>
    <w:rsid w:val="005E59E2"/>
    <w:rPr>
      <w:color w:val="6F9BDA" w:themeColor="accent3" w:themeShade="BF"/>
    </w:rPr>
    <w:tblPr>
      <w:tblStyleRowBandSize w:val="1"/>
      <w:tblStyleColBandSize w:val="1"/>
      <w:tblBorders>
        <w:top w:val="single" w:sz="4" w:space="0" w:color="C8D9F1" w:themeColor="accent3"/>
        <w:bottom w:val="single" w:sz="4" w:space="0" w:color="C8D9F1" w:themeColor="accent3"/>
      </w:tblBorders>
    </w:tblPr>
    <w:tblStylePr w:type="firstRow">
      <w:rPr>
        <w:b/>
        <w:bCs/>
      </w:rPr>
      <w:tblPr/>
      <w:tcPr>
        <w:tcBorders>
          <w:bottom w:val="single" w:sz="4" w:space="0" w:color="C8D9F1" w:themeColor="accent3"/>
        </w:tcBorders>
      </w:tcPr>
    </w:tblStylePr>
    <w:tblStylePr w:type="lastRow">
      <w:rPr>
        <w:b/>
        <w:bCs/>
      </w:rPr>
      <w:tblPr/>
      <w:tcPr>
        <w:tcBorders>
          <w:top w:val="double" w:sz="4" w:space="0" w:color="C8D9F1" w:themeColor="accent3"/>
        </w:tcBorders>
      </w:tcPr>
    </w:tblStylePr>
    <w:tblStylePr w:type="firstCol">
      <w:rPr>
        <w:b/>
        <w:bCs/>
      </w:rPr>
    </w:tblStylePr>
    <w:tblStylePr w:type="lastCol">
      <w:rPr>
        <w:b/>
        <w:bCs/>
      </w:rPr>
    </w:tblStylePr>
    <w:tblStylePr w:type="band1Vert">
      <w:tblPr/>
      <w:tcPr>
        <w:shd w:val="clear" w:color="auto" w:fill="F3F7FC" w:themeFill="accent3" w:themeFillTint="33"/>
      </w:tcPr>
    </w:tblStylePr>
    <w:tblStylePr w:type="band1Horz">
      <w:tblPr/>
      <w:tcPr>
        <w:shd w:val="clear" w:color="auto" w:fill="F3F7FC" w:themeFill="accent3" w:themeFillTint="33"/>
      </w:tcPr>
    </w:tblStylePr>
  </w:style>
  <w:style w:type="table" w:styleId="PlainTable2">
    <w:name w:val="Plain Table 2"/>
    <w:basedOn w:val="TableNormal"/>
    <w:uiPriority w:val="42"/>
    <w:rsid w:val="008675F6"/>
    <w:tblPr>
      <w:tblStyleRowBandSize w:val="1"/>
      <w:tblStyleColBandSize w:val="1"/>
      <w:tblBorders>
        <w:top w:val="single" w:sz="4" w:space="0" w:color="7A86D1" w:themeColor="text1" w:themeTint="80"/>
        <w:bottom w:val="single" w:sz="4" w:space="0" w:color="7A86D1" w:themeColor="text1" w:themeTint="80"/>
      </w:tblBorders>
    </w:tblPr>
    <w:tblStylePr w:type="firstRow">
      <w:rPr>
        <w:b/>
        <w:bCs/>
      </w:rPr>
      <w:tblPr/>
      <w:tcPr>
        <w:tcBorders>
          <w:bottom w:val="single" w:sz="4" w:space="0" w:color="7A86D1" w:themeColor="text1" w:themeTint="80"/>
        </w:tcBorders>
      </w:tcPr>
    </w:tblStylePr>
    <w:tblStylePr w:type="lastRow">
      <w:rPr>
        <w:b/>
        <w:bCs/>
      </w:rPr>
      <w:tblPr/>
      <w:tcPr>
        <w:tcBorders>
          <w:top w:val="single" w:sz="4" w:space="0" w:color="7A86D1" w:themeColor="text1" w:themeTint="80"/>
        </w:tcBorders>
      </w:tcPr>
    </w:tblStylePr>
    <w:tblStylePr w:type="firstCol">
      <w:rPr>
        <w:b/>
        <w:bCs/>
      </w:rPr>
    </w:tblStylePr>
    <w:tblStylePr w:type="lastCol">
      <w:rPr>
        <w:b/>
        <w:bCs/>
      </w:rPr>
    </w:tblStylePr>
    <w:tblStylePr w:type="band1Vert">
      <w:tblPr/>
      <w:tcPr>
        <w:tcBorders>
          <w:left w:val="single" w:sz="4" w:space="0" w:color="7A86D1" w:themeColor="text1" w:themeTint="80"/>
          <w:right w:val="single" w:sz="4" w:space="0" w:color="7A86D1" w:themeColor="text1" w:themeTint="80"/>
        </w:tcBorders>
      </w:tcPr>
    </w:tblStylePr>
    <w:tblStylePr w:type="band2Vert">
      <w:tblPr/>
      <w:tcPr>
        <w:tcBorders>
          <w:left w:val="single" w:sz="4" w:space="0" w:color="7A86D1" w:themeColor="text1" w:themeTint="80"/>
          <w:right w:val="single" w:sz="4" w:space="0" w:color="7A86D1" w:themeColor="text1" w:themeTint="80"/>
        </w:tcBorders>
      </w:tcPr>
    </w:tblStylePr>
    <w:tblStylePr w:type="band1Horz">
      <w:tblPr/>
      <w:tcPr>
        <w:tcBorders>
          <w:top w:val="single" w:sz="4" w:space="0" w:color="7A86D1" w:themeColor="text1" w:themeTint="80"/>
          <w:bottom w:val="single" w:sz="4" w:space="0" w:color="7A86D1" w:themeColor="text1" w:themeTint="80"/>
        </w:tcBorders>
      </w:tcPr>
    </w:tblStylePr>
  </w:style>
  <w:style w:type="table" w:customStyle="1" w:styleId="Temenos2022Word">
    <w:name w:val="Temenos 2022 Word"/>
    <w:basedOn w:val="TableNormal"/>
    <w:uiPriority w:val="99"/>
    <w:rsid w:val="00CA66D5"/>
    <w:rPr>
      <w:rFonts w:ascii="Skeena" w:hAnsi="Skeena"/>
      <w:color w:val="283275" w:themeColor="text1"/>
    </w:rPr>
    <w:tblPr>
      <w:tblBorders>
        <w:top w:val="single" w:sz="4" w:space="0" w:color="C8D9F1" w:themeColor="background2"/>
        <w:bottom w:val="single" w:sz="4" w:space="0" w:color="C8D9F1" w:themeColor="background2"/>
        <w:insideH w:val="single" w:sz="4" w:space="0" w:color="C8D9F1" w:themeColor="background2"/>
      </w:tblBorders>
    </w:tblPr>
    <w:tcPr>
      <w:shd w:val="clear" w:color="auto" w:fill="auto"/>
    </w:tcPr>
  </w:style>
  <w:style w:type="paragraph" w:styleId="ListParagraph">
    <w:name w:val="List Paragraph"/>
    <w:basedOn w:val="Normal"/>
    <w:uiPriority w:val="34"/>
    <w:qFormat/>
    <w:rsid w:val="001500C0"/>
    <w:pPr>
      <w:ind w:left="1080"/>
      <w:contextualSpacing/>
    </w:pPr>
  </w:style>
  <w:style w:type="paragraph" w:styleId="ListBullet">
    <w:name w:val="List Bullet"/>
    <w:basedOn w:val="Normal"/>
    <w:semiHidden/>
    <w:unhideWhenUsed/>
    <w:rsid w:val="00905454"/>
    <w:pPr>
      <w:numPr>
        <w:numId w:val="2"/>
      </w:numPr>
      <w:contextualSpacing/>
    </w:pPr>
  </w:style>
  <w:style w:type="paragraph" w:customStyle="1" w:styleId="Bullet2">
    <w:name w:val="Bullet2"/>
    <w:basedOn w:val="ListBullet"/>
    <w:qFormat/>
    <w:rsid w:val="00BD320A"/>
    <w:pPr>
      <w:numPr>
        <w:numId w:val="5"/>
      </w:numPr>
      <w:ind w:left="2520"/>
    </w:pPr>
  </w:style>
  <w:style w:type="paragraph" w:customStyle="1" w:styleId="Bullet1Paragraph">
    <w:name w:val="Bullet 1 Paragraph"/>
    <w:basedOn w:val="ListParagraph"/>
    <w:qFormat/>
    <w:rsid w:val="00BE124B"/>
    <w:pPr>
      <w:ind w:left="1440"/>
    </w:pPr>
  </w:style>
  <w:style w:type="paragraph" w:customStyle="1" w:styleId="Bullet2Paragraph">
    <w:name w:val="Bullet 2 Paragraph"/>
    <w:basedOn w:val="ListParagraph"/>
    <w:qFormat/>
    <w:rsid w:val="009879C2"/>
    <w:pPr>
      <w:ind w:left="2160"/>
    </w:pPr>
  </w:style>
  <w:style w:type="character" w:styleId="CommentReference">
    <w:name w:val="annotation reference"/>
    <w:basedOn w:val="DefaultParagraphFont"/>
    <w:semiHidden/>
    <w:unhideWhenUsed/>
    <w:rsid w:val="00264BA3"/>
    <w:rPr>
      <w:sz w:val="16"/>
      <w:szCs w:val="16"/>
    </w:rPr>
  </w:style>
  <w:style w:type="paragraph" w:styleId="CommentText">
    <w:name w:val="annotation text"/>
    <w:basedOn w:val="Normal"/>
    <w:link w:val="CommentTextChar"/>
    <w:unhideWhenUsed/>
    <w:rsid w:val="00264BA3"/>
    <w:rPr>
      <w:szCs w:val="20"/>
    </w:rPr>
  </w:style>
  <w:style w:type="character" w:customStyle="1" w:styleId="CommentTextChar">
    <w:name w:val="Comment Text Char"/>
    <w:basedOn w:val="DefaultParagraphFont"/>
    <w:link w:val="CommentText"/>
    <w:rsid w:val="00264BA3"/>
    <w:rPr>
      <w:rFonts w:ascii="Skeena" w:hAnsi="Skeena"/>
      <w:color w:val="283275" w:themeColor="text1"/>
      <w:lang w:val="en-GB" w:eastAsia="en-GB"/>
    </w:rPr>
  </w:style>
  <w:style w:type="paragraph" w:styleId="CommentSubject">
    <w:name w:val="annotation subject"/>
    <w:basedOn w:val="CommentText"/>
    <w:next w:val="CommentText"/>
    <w:link w:val="CommentSubjectChar"/>
    <w:semiHidden/>
    <w:unhideWhenUsed/>
    <w:rsid w:val="00264BA3"/>
    <w:rPr>
      <w:b/>
      <w:bCs/>
    </w:rPr>
  </w:style>
  <w:style w:type="character" w:customStyle="1" w:styleId="CommentSubjectChar">
    <w:name w:val="Comment Subject Char"/>
    <w:basedOn w:val="CommentTextChar"/>
    <w:link w:val="CommentSubject"/>
    <w:semiHidden/>
    <w:rsid w:val="00264BA3"/>
    <w:rPr>
      <w:rFonts w:ascii="Skeena" w:hAnsi="Skeena"/>
      <w:b/>
      <w:bCs/>
      <w:color w:val="283275" w:themeColor="text1"/>
      <w:lang w:val="en-GB" w:eastAsia="en-GB"/>
    </w:rPr>
  </w:style>
  <w:style w:type="character" w:styleId="UnresolvedMention">
    <w:name w:val="Unresolved Mention"/>
    <w:basedOn w:val="DefaultParagraphFont"/>
    <w:uiPriority w:val="99"/>
    <w:semiHidden/>
    <w:unhideWhenUsed/>
    <w:rsid w:val="001A429C"/>
    <w:rPr>
      <w:color w:val="605E5C"/>
      <w:shd w:val="clear" w:color="auto" w:fill="E1DFDD"/>
    </w:rPr>
  </w:style>
  <w:style w:type="character" w:styleId="Mention">
    <w:name w:val="Mention"/>
    <w:basedOn w:val="DefaultParagraphFont"/>
    <w:uiPriority w:val="99"/>
    <w:unhideWhenUsed/>
    <w:rsid w:val="00C01FCA"/>
    <w:rPr>
      <w:color w:val="2B579A"/>
      <w:shd w:val="clear" w:color="auto" w:fill="E1DFDD"/>
    </w:rPr>
  </w:style>
  <w:style w:type="paragraph" w:styleId="Revision">
    <w:name w:val="Revision"/>
    <w:hidden/>
    <w:semiHidden/>
    <w:rsid w:val="00D53C60"/>
    <w:rPr>
      <w:rFonts w:ascii="Skeena" w:hAnsi="Skeena"/>
      <w:color w:val="283275" w:themeColor="text1"/>
      <w:szCs w:val="24"/>
      <w:lang w:val="en-GB" w:eastAsia="en-GB"/>
    </w:rPr>
  </w:style>
  <w:style w:type="character" w:styleId="PlaceholderText">
    <w:name w:val="Placeholder Text"/>
    <w:basedOn w:val="DefaultParagraphFont"/>
    <w:semiHidden/>
    <w:rsid w:val="00AA7F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2295">
      <w:bodyDiv w:val="1"/>
      <w:marLeft w:val="0"/>
      <w:marRight w:val="0"/>
      <w:marTop w:val="0"/>
      <w:marBottom w:val="0"/>
      <w:divBdr>
        <w:top w:val="none" w:sz="0" w:space="0" w:color="auto"/>
        <w:left w:val="none" w:sz="0" w:space="0" w:color="auto"/>
        <w:bottom w:val="none" w:sz="0" w:space="0" w:color="auto"/>
        <w:right w:val="none" w:sz="0" w:space="0" w:color="auto"/>
      </w:divBdr>
    </w:div>
    <w:div w:id="117578097">
      <w:bodyDiv w:val="1"/>
      <w:marLeft w:val="0"/>
      <w:marRight w:val="0"/>
      <w:marTop w:val="0"/>
      <w:marBottom w:val="0"/>
      <w:divBdr>
        <w:top w:val="none" w:sz="0" w:space="0" w:color="auto"/>
        <w:left w:val="none" w:sz="0" w:space="0" w:color="auto"/>
        <w:bottom w:val="none" w:sz="0" w:space="0" w:color="auto"/>
        <w:right w:val="none" w:sz="0" w:space="0" w:color="auto"/>
      </w:divBdr>
    </w:div>
    <w:div w:id="122045289">
      <w:bodyDiv w:val="1"/>
      <w:marLeft w:val="0"/>
      <w:marRight w:val="0"/>
      <w:marTop w:val="0"/>
      <w:marBottom w:val="0"/>
      <w:divBdr>
        <w:top w:val="none" w:sz="0" w:space="0" w:color="auto"/>
        <w:left w:val="none" w:sz="0" w:space="0" w:color="auto"/>
        <w:bottom w:val="none" w:sz="0" w:space="0" w:color="auto"/>
        <w:right w:val="none" w:sz="0" w:space="0" w:color="auto"/>
      </w:divBdr>
    </w:div>
    <w:div w:id="122382458">
      <w:bodyDiv w:val="1"/>
      <w:marLeft w:val="0"/>
      <w:marRight w:val="0"/>
      <w:marTop w:val="0"/>
      <w:marBottom w:val="0"/>
      <w:divBdr>
        <w:top w:val="none" w:sz="0" w:space="0" w:color="auto"/>
        <w:left w:val="none" w:sz="0" w:space="0" w:color="auto"/>
        <w:bottom w:val="none" w:sz="0" w:space="0" w:color="auto"/>
        <w:right w:val="none" w:sz="0" w:space="0" w:color="auto"/>
      </w:divBdr>
    </w:div>
    <w:div w:id="481041726">
      <w:bodyDiv w:val="1"/>
      <w:marLeft w:val="0"/>
      <w:marRight w:val="0"/>
      <w:marTop w:val="0"/>
      <w:marBottom w:val="0"/>
      <w:divBdr>
        <w:top w:val="none" w:sz="0" w:space="0" w:color="auto"/>
        <w:left w:val="none" w:sz="0" w:space="0" w:color="auto"/>
        <w:bottom w:val="none" w:sz="0" w:space="0" w:color="auto"/>
        <w:right w:val="none" w:sz="0" w:space="0" w:color="auto"/>
      </w:divBdr>
    </w:div>
    <w:div w:id="485509050">
      <w:bodyDiv w:val="1"/>
      <w:marLeft w:val="0"/>
      <w:marRight w:val="0"/>
      <w:marTop w:val="0"/>
      <w:marBottom w:val="0"/>
      <w:divBdr>
        <w:top w:val="none" w:sz="0" w:space="0" w:color="auto"/>
        <w:left w:val="none" w:sz="0" w:space="0" w:color="auto"/>
        <w:bottom w:val="none" w:sz="0" w:space="0" w:color="auto"/>
        <w:right w:val="none" w:sz="0" w:space="0" w:color="auto"/>
      </w:divBdr>
    </w:div>
    <w:div w:id="501899179">
      <w:bodyDiv w:val="1"/>
      <w:marLeft w:val="0"/>
      <w:marRight w:val="0"/>
      <w:marTop w:val="0"/>
      <w:marBottom w:val="0"/>
      <w:divBdr>
        <w:top w:val="none" w:sz="0" w:space="0" w:color="auto"/>
        <w:left w:val="none" w:sz="0" w:space="0" w:color="auto"/>
        <w:bottom w:val="none" w:sz="0" w:space="0" w:color="auto"/>
        <w:right w:val="none" w:sz="0" w:space="0" w:color="auto"/>
      </w:divBdr>
    </w:div>
    <w:div w:id="538979729">
      <w:bodyDiv w:val="1"/>
      <w:marLeft w:val="0"/>
      <w:marRight w:val="0"/>
      <w:marTop w:val="0"/>
      <w:marBottom w:val="0"/>
      <w:divBdr>
        <w:top w:val="none" w:sz="0" w:space="0" w:color="auto"/>
        <w:left w:val="none" w:sz="0" w:space="0" w:color="auto"/>
        <w:bottom w:val="none" w:sz="0" w:space="0" w:color="auto"/>
        <w:right w:val="none" w:sz="0" w:space="0" w:color="auto"/>
      </w:divBdr>
    </w:div>
    <w:div w:id="582032824">
      <w:bodyDiv w:val="1"/>
      <w:marLeft w:val="0"/>
      <w:marRight w:val="0"/>
      <w:marTop w:val="0"/>
      <w:marBottom w:val="0"/>
      <w:divBdr>
        <w:top w:val="none" w:sz="0" w:space="0" w:color="auto"/>
        <w:left w:val="none" w:sz="0" w:space="0" w:color="auto"/>
        <w:bottom w:val="none" w:sz="0" w:space="0" w:color="auto"/>
        <w:right w:val="none" w:sz="0" w:space="0" w:color="auto"/>
      </w:divBdr>
    </w:div>
    <w:div w:id="590167220">
      <w:bodyDiv w:val="1"/>
      <w:marLeft w:val="0"/>
      <w:marRight w:val="0"/>
      <w:marTop w:val="0"/>
      <w:marBottom w:val="0"/>
      <w:divBdr>
        <w:top w:val="none" w:sz="0" w:space="0" w:color="auto"/>
        <w:left w:val="none" w:sz="0" w:space="0" w:color="auto"/>
        <w:bottom w:val="none" w:sz="0" w:space="0" w:color="auto"/>
        <w:right w:val="none" w:sz="0" w:space="0" w:color="auto"/>
      </w:divBdr>
    </w:div>
    <w:div w:id="684554559">
      <w:bodyDiv w:val="1"/>
      <w:marLeft w:val="0"/>
      <w:marRight w:val="0"/>
      <w:marTop w:val="0"/>
      <w:marBottom w:val="0"/>
      <w:divBdr>
        <w:top w:val="none" w:sz="0" w:space="0" w:color="auto"/>
        <w:left w:val="none" w:sz="0" w:space="0" w:color="auto"/>
        <w:bottom w:val="none" w:sz="0" w:space="0" w:color="auto"/>
        <w:right w:val="none" w:sz="0" w:space="0" w:color="auto"/>
      </w:divBdr>
    </w:div>
    <w:div w:id="686635164">
      <w:bodyDiv w:val="1"/>
      <w:marLeft w:val="0"/>
      <w:marRight w:val="0"/>
      <w:marTop w:val="0"/>
      <w:marBottom w:val="0"/>
      <w:divBdr>
        <w:top w:val="none" w:sz="0" w:space="0" w:color="auto"/>
        <w:left w:val="none" w:sz="0" w:space="0" w:color="auto"/>
        <w:bottom w:val="none" w:sz="0" w:space="0" w:color="auto"/>
        <w:right w:val="none" w:sz="0" w:space="0" w:color="auto"/>
      </w:divBdr>
    </w:div>
    <w:div w:id="721098581">
      <w:bodyDiv w:val="1"/>
      <w:marLeft w:val="0"/>
      <w:marRight w:val="0"/>
      <w:marTop w:val="0"/>
      <w:marBottom w:val="0"/>
      <w:divBdr>
        <w:top w:val="none" w:sz="0" w:space="0" w:color="auto"/>
        <w:left w:val="none" w:sz="0" w:space="0" w:color="auto"/>
        <w:bottom w:val="none" w:sz="0" w:space="0" w:color="auto"/>
        <w:right w:val="none" w:sz="0" w:space="0" w:color="auto"/>
      </w:divBdr>
      <w:divsChild>
        <w:div w:id="298221417">
          <w:marLeft w:val="0"/>
          <w:marRight w:val="0"/>
          <w:marTop w:val="0"/>
          <w:marBottom w:val="0"/>
          <w:divBdr>
            <w:top w:val="single" w:sz="2" w:space="0" w:color="E3E3E3"/>
            <w:left w:val="single" w:sz="2" w:space="0" w:color="E3E3E3"/>
            <w:bottom w:val="single" w:sz="2" w:space="0" w:color="E3E3E3"/>
            <w:right w:val="single" w:sz="2" w:space="0" w:color="E3E3E3"/>
          </w:divBdr>
          <w:divsChild>
            <w:div w:id="1386023977">
              <w:marLeft w:val="0"/>
              <w:marRight w:val="0"/>
              <w:marTop w:val="0"/>
              <w:marBottom w:val="0"/>
              <w:divBdr>
                <w:top w:val="single" w:sz="2" w:space="0" w:color="E3E3E3"/>
                <w:left w:val="single" w:sz="2" w:space="0" w:color="E3E3E3"/>
                <w:bottom w:val="single" w:sz="2" w:space="0" w:color="E3E3E3"/>
                <w:right w:val="single" w:sz="2" w:space="0" w:color="E3E3E3"/>
              </w:divBdr>
              <w:divsChild>
                <w:div w:id="1091899762">
                  <w:marLeft w:val="0"/>
                  <w:marRight w:val="0"/>
                  <w:marTop w:val="0"/>
                  <w:marBottom w:val="0"/>
                  <w:divBdr>
                    <w:top w:val="single" w:sz="2" w:space="0" w:color="E3E3E3"/>
                    <w:left w:val="single" w:sz="2" w:space="0" w:color="E3E3E3"/>
                    <w:bottom w:val="single" w:sz="2" w:space="0" w:color="E3E3E3"/>
                    <w:right w:val="single" w:sz="2" w:space="0" w:color="E3E3E3"/>
                  </w:divBdr>
                </w:div>
                <w:div w:id="185723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9017920">
          <w:marLeft w:val="0"/>
          <w:marRight w:val="0"/>
          <w:marTop w:val="0"/>
          <w:marBottom w:val="0"/>
          <w:divBdr>
            <w:top w:val="single" w:sz="2" w:space="0" w:color="E3E3E3"/>
            <w:left w:val="single" w:sz="2" w:space="0" w:color="E3E3E3"/>
            <w:bottom w:val="single" w:sz="2" w:space="0" w:color="E3E3E3"/>
            <w:right w:val="single" w:sz="2" w:space="0" w:color="E3E3E3"/>
          </w:divBdr>
          <w:divsChild>
            <w:div w:id="2108230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73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363317">
      <w:bodyDiv w:val="1"/>
      <w:marLeft w:val="0"/>
      <w:marRight w:val="0"/>
      <w:marTop w:val="0"/>
      <w:marBottom w:val="0"/>
      <w:divBdr>
        <w:top w:val="none" w:sz="0" w:space="0" w:color="auto"/>
        <w:left w:val="none" w:sz="0" w:space="0" w:color="auto"/>
        <w:bottom w:val="none" w:sz="0" w:space="0" w:color="auto"/>
        <w:right w:val="none" w:sz="0" w:space="0" w:color="auto"/>
      </w:divBdr>
    </w:div>
    <w:div w:id="786317710">
      <w:bodyDiv w:val="1"/>
      <w:marLeft w:val="0"/>
      <w:marRight w:val="0"/>
      <w:marTop w:val="0"/>
      <w:marBottom w:val="0"/>
      <w:divBdr>
        <w:top w:val="none" w:sz="0" w:space="0" w:color="auto"/>
        <w:left w:val="none" w:sz="0" w:space="0" w:color="auto"/>
        <w:bottom w:val="none" w:sz="0" w:space="0" w:color="auto"/>
        <w:right w:val="none" w:sz="0" w:space="0" w:color="auto"/>
      </w:divBdr>
    </w:div>
    <w:div w:id="929117986">
      <w:bodyDiv w:val="1"/>
      <w:marLeft w:val="0"/>
      <w:marRight w:val="0"/>
      <w:marTop w:val="0"/>
      <w:marBottom w:val="0"/>
      <w:divBdr>
        <w:top w:val="none" w:sz="0" w:space="0" w:color="auto"/>
        <w:left w:val="none" w:sz="0" w:space="0" w:color="auto"/>
        <w:bottom w:val="none" w:sz="0" w:space="0" w:color="auto"/>
        <w:right w:val="none" w:sz="0" w:space="0" w:color="auto"/>
      </w:divBdr>
    </w:div>
    <w:div w:id="966620197">
      <w:bodyDiv w:val="1"/>
      <w:marLeft w:val="0"/>
      <w:marRight w:val="0"/>
      <w:marTop w:val="0"/>
      <w:marBottom w:val="0"/>
      <w:divBdr>
        <w:top w:val="none" w:sz="0" w:space="0" w:color="auto"/>
        <w:left w:val="none" w:sz="0" w:space="0" w:color="auto"/>
        <w:bottom w:val="none" w:sz="0" w:space="0" w:color="auto"/>
        <w:right w:val="none" w:sz="0" w:space="0" w:color="auto"/>
      </w:divBdr>
    </w:div>
    <w:div w:id="1010061524">
      <w:bodyDiv w:val="1"/>
      <w:marLeft w:val="0"/>
      <w:marRight w:val="0"/>
      <w:marTop w:val="0"/>
      <w:marBottom w:val="0"/>
      <w:divBdr>
        <w:top w:val="none" w:sz="0" w:space="0" w:color="auto"/>
        <w:left w:val="none" w:sz="0" w:space="0" w:color="auto"/>
        <w:bottom w:val="none" w:sz="0" w:space="0" w:color="auto"/>
        <w:right w:val="none" w:sz="0" w:space="0" w:color="auto"/>
      </w:divBdr>
    </w:div>
    <w:div w:id="1023245803">
      <w:bodyDiv w:val="1"/>
      <w:marLeft w:val="0"/>
      <w:marRight w:val="0"/>
      <w:marTop w:val="0"/>
      <w:marBottom w:val="0"/>
      <w:divBdr>
        <w:top w:val="none" w:sz="0" w:space="0" w:color="auto"/>
        <w:left w:val="none" w:sz="0" w:space="0" w:color="auto"/>
        <w:bottom w:val="none" w:sz="0" w:space="0" w:color="auto"/>
        <w:right w:val="none" w:sz="0" w:space="0" w:color="auto"/>
      </w:divBdr>
    </w:div>
    <w:div w:id="1104108872">
      <w:bodyDiv w:val="1"/>
      <w:marLeft w:val="0"/>
      <w:marRight w:val="0"/>
      <w:marTop w:val="0"/>
      <w:marBottom w:val="0"/>
      <w:divBdr>
        <w:top w:val="none" w:sz="0" w:space="0" w:color="auto"/>
        <w:left w:val="none" w:sz="0" w:space="0" w:color="auto"/>
        <w:bottom w:val="none" w:sz="0" w:space="0" w:color="auto"/>
        <w:right w:val="none" w:sz="0" w:space="0" w:color="auto"/>
      </w:divBdr>
      <w:divsChild>
        <w:div w:id="104081290">
          <w:marLeft w:val="0"/>
          <w:marRight w:val="0"/>
          <w:marTop w:val="0"/>
          <w:marBottom w:val="0"/>
          <w:divBdr>
            <w:top w:val="single" w:sz="2" w:space="0" w:color="E3E3E3"/>
            <w:left w:val="single" w:sz="2" w:space="0" w:color="E3E3E3"/>
            <w:bottom w:val="single" w:sz="2" w:space="0" w:color="E3E3E3"/>
            <w:right w:val="single" w:sz="2" w:space="0" w:color="E3E3E3"/>
          </w:divBdr>
        </w:div>
        <w:div w:id="868107404">
          <w:marLeft w:val="0"/>
          <w:marRight w:val="0"/>
          <w:marTop w:val="0"/>
          <w:marBottom w:val="0"/>
          <w:divBdr>
            <w:top w:val="single" w:sz="2" w:space="0" w:color="E3E3E3"/>
            <w:left w:val="single" w:sz="2" w:space="0" w:color="E3E3E3"/>
            <w:bottom w:val="single" w:sz="2" w:space="0" w:color="E3E3E3"/>
            <w:right w:val="single" w:sz="2" w:space="0" w:color="E3E3E3"/>
          </w:divBdr>
          <w:divsChild>
            <w:div w:id="891506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6634738">
          <w:marLeft w:val="0"/>
          <w:marRight w:val="0"/>
          <w:marTop w:val="0"/>
          <w:marBottom w:val="0"/>
          <w:divBdr>
            <w:top w:val="single" w:sz="2" w:space="0" w:color="E3E3E3"/>
            <w:left w:val="single" w:sz="2" w:space="0" w:color="E3E3E3"/>
            <w:bottom w:val="single" w:sz="2" w:space="0" w:color="E3E3E3"/>
            <w:right w:val="single" w:sz="2" w:space="0" w:color="E3E3E3"/>
          </w:divBdr>
          <w:divsChild>
            <w:div w:id="541749702">
              <w:marLeft w:val="0"/>
              <w:marRight w:val="0"/>
              <w:marTop w:val="0"/>
              <w:marBottom w:val="0"/>
              <w:divBdr>
                <w:top w:val="single" w:sz="2" w:space="0" w:color="E3E3E3"/>
                <w:left w:val="single" w:sz="2" w:space="0" w:color="E3E3E3"/>
                <w:bottom w:val="single" w:sz="2" w:space="0" w:color="E3E3E3"/>
                <w:right w:val="single" w:sz="2" w:space="0" w:color="E3E3E3"/>
              </w:divBdr>
              <w:divsChild>
                <w:div w:id="1690834731">
                  <w:marLeft w:val="0"/>
                  <w:marRight w:val="0"/>
                  <w:marTop w:val="0"/>
                  <w:marBottom w:val="0"/>
                  <w:divBdr>
                    <w:top w:val="single" w:sz="2" w:space="0" w:color="E3E3E3"/>
                    <w:left w:val="single" w:sz="2" w:space="0" w:color="E3E3E3"/>
                    <w:bottom w:val="single" w:sz="2" w:space="0" w:color="E3E3E3"/>
                    <w:right w:val="single" w:sz="2" w:space="0" w:color="E3E3E3"/>
                  </w:divBdr>
                </w:div>
                <w:div w:id="170848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6579222">
      <w:bodyDiv w:val="1"/>
      <w:marLeft w:val="0"/>
      <w:marRight w:val="0"/>
      <w:marTop w:val="0"/>
      <w:marBottom w:val="0"/>
      <w:divBdr>
        <w:top w:val="none" w:sz="0" w:space="0" w:color="auto"/>
        <w:left w:val="none" w:sz="0" w:space="0" w:color="auto"/>
        <w:bottom w:val="none" w:sz="0" w:space="0" w:color="auto"/>
        <w:right w:val="none" w:sz="0" w:space="0" w:color="auto"/>
      </w:divBdr>
    </w:div>
    <w:div w:id="1179389831">
      <w:bodyDiv w:val="1"/>
      <w:marLeft w:val="0"/>
      <w:marRight w:val="0"/>
      <w:marTop w:val="0"/>
      <w:marBottom w:val="0"/>
      <w:divBdr>
        <w:top w:val="none" w:sz="0" w:space="0" w:color="auto"/>
        <w:left w:val="none" w:sz="0" w:space="0" w:color="auto"/>
        <w:bottom w:val="none" w:sz="0" w:space="0" w:color="auto"/>
        <w:right w:val="none" w:sz="0" w:space="0" w:color="auto"/>
      </w:divBdr>
    </w:div>
    <w:div w:id="1204249429">
      <w:bodyDiv w:val="1"/>
      <w:marLeft w:val="0"/>
      <w:marRight w:val="0"/>
      <w:marTop w:val="0"/>
      <w:marBottom w:val="0"/>
      <w:divBdr>
        <w:top w:val="none" w:sz="0" w:space="0" w:color="auto"/>
        <w:left w:val="none" w:sz="0" w:space="0" w:color="auto"/>
        <w:bottom w:val="none" w:sz="0" w:space="0" w:color="auto"/>
        <w:right w:val="none" w:sz="0" w:space="0" w:color="auto"/>
      </w:divBdr>
    </w:div>
    <w:div w:id="1240941189">
      <w:bodyDiv w:val="1"/>
      <w:marLeft w:val="0"/>
      <w:marRight w:val="0"/>
      <w:marTop w:val="0"/>
      <w:marBottom w:val="0"/>
      <w:divBdr>
        <w:top w:val="none" w:sz="0" w:space="0" w:color="auto"/>
        <w:left w:val="none" w:sz="0" w:space="0" w:color="auto"/>
        <w:bottom w:val="none" w:sz="0" w:space="0" w:color="auto"/>
        <w:right w:val="none" w:sz="0" w:space="0" w:color="auto"/>
      </w:divBdr>
    </w:div>
    <w:div w:id="1306157200">
      <w:bodyDiv w:val="1"/>
      <w:marLeft w:val="0"/>
      <w:marRight w:val="0"/>
      <w:marTop w:val="0"/>
      <w:marBottom w:val="0"/>
      <w:divBdr>
        <w:top w:val="none" w:sz="0" w:space="0" w:color="auto"/>
        <w:left w:val="none" w:sz="0" w:space="0" w:color="auto"/>
        <w:bottom w:val="none" w:sz="0" w:space="0" w:color="auto"/>
        <w:right w:val="none" w:sz="0" w:space="0" w:color="auto"/>
      </w:divBdr>
    </w:div>
    <w:div w:id="1353875434">
      <w:bodyDiv w:val="1"/>
      <w:marLeft w:val="0"/>
      <w:marRight w:val="0"/>
      <w:marTop w:val="0"/>
      <w:marBottom w:val="0"/>
      <w:divBdr>
        <w:top w:val="none" w:sz="0" w:space="0" w:color="auto"/>
        <w:left w:val="none" w:sz="0" w:space="0" w:color="auto"/>
        <w:bottom w:val="none" w:sz="0" w:space="0" w:color="auto"/>
        <w:right w:val="none" w:sz="0" w:space="0" w:color="auto"/>
      </w:divBdr>
    </w:div>
    <w:div w:id="1364405877">
      <w:bodyDiv w:val="1"/>
      <w:marLeft w:val="0"/>
      <w:marRight w:val="0"/>
      <w:marTop w:val="0"/>
      <w:marBottom w:val="0"/>
      <w:divBdr>
        <w:top w:val="none" w:sz="0" w:space="0" w:color="auto"/>
        <w:left w:val="none" w:sz="0" w:space="0" w:color="auto"/>
        <w:bottom w:val="none" w:sz="0" w:space="0" w:color="auto"/>
        <w:right w:val="none" w:sz="0" w:space="0" w:color="auto"/>
      </w:divBdr>
    </w:div>
    <w:div w:id="1387071753">
      <w:bodyDiv w:val="1"/>
      <w:marLeft w:val="0"/>
      <w:marRight w:val="0"/>
      <w:marTop w:val="0"/>
      <w:marBottom w:val="0"/>
      <w:divBdr>
        <w:top w:val="none" w:sz="0" w:space="0" w:color="auto"/>
        <w:left w:val="none" w:sz="0" w:space="0" w:color="auto"/>
        <w:bottom w:val="none" w:sz="0" w:space="0" w:color="auto"/>
        <w:right w:val="none" w:sz="0" w:space="0" w:color="auto"/>
      </w:divBdr>
    </w:div>
    <w:div w:id="1398816308">
      <w:bodyDiv w:val="1"/>
      <w:marLeft w:val="0"/>
      <w:marRight w:val="0"/>
      <w:marTop w:val="0"/>
      <w:marBottom w:val="0"/>
      <w:divBdr>
        <w:top w:val="none" w:sz="0" w:space="0" w:color="auto"/>
        <w:left w:val="none" w:sz="0" w:space="0" w:color="auto"/>
        <w:bottom w:val="none" w:sz="0" w:space="0" w:color="auto"/>
        <w:right w:val="none" w:sz="0" w:space="0" w:color="auto"/>
      </w:divBdr>
      <w:divsChild>
        <w:div w:id="1520319454">
          <w:marLeft w:val="0"/>
          <w:marRight w:val="0"/>
          <w:marTop w:val="0"/>
          <w:marBottom w:val="0"/>
          <w:divBdr>
            <w:top w:val="single" w:sz="2" w:space="0" w:color="E3E3E3"/>
            <w:left w:val="single" w:sz="2" w:space="0" w:color="E3E3E3"/>
            <w:bottom w:val="single" w:sz="2" w:space="0" w:color="E3E3E3"/>
            <w:right w:val="single" w:sz="2" w:space="0" w:color="E3E3E3"/>
          </w:divBdr>
          <w:divsChild>
            <w:div w:id="673074070">
              <w:marLeft w:val="0"/>
              <w:marRight w:val="0"/>
              <w:marTop w:val="0"/>
              <w:marBottom w:val="0"/>
              <w:divBdr>
                <w:top w:val="single" w:sz="2" w:space="0" w:color="E3E3E3"/>
                <w:left w:val="single" w:sz="2" w:space="0" w:color="E3E3E3"/>
                <w:bottom w:val="single" w:sz="2" w:space="0" w:color="E3E3E3"/>
                <w:right w:val="single" w:sz="2" w:space="0" w:color="E3E3E3"/>
              </w:divBdr>
              <w:divsChild>
                <w:div w:id="1140881704">
                  <w:marLeft w:val="0"/>
                  <w:marRight w:val="0"/>
                  <w:marTop w:val="0"/>
                  <w:marBottom w:val="0"/>
                  <w:divBdr>
                    <w:top w:val="single" w:sz="2" w:space="0" w:color="E3E3E3"/>
                    <w:left w:val="single" w:sz="2" w:space="0" w:color="E3E3E3"/>
                    <w:bottom w:val="single" w:sz="2" w:space="0" w:color="E3E3E3"/>
                    <w:right w:val="single" w:sz="2" w:space="0" w:color="E3E3E3"/>
                  </w:divBdr>
                  <w:divsChild>
                    <w:div w:id="146172567">
                      <w:marLeft w:val="0"/>
                      <w:marRight w:val="0"/>
                      <w:marTop w:val="0"/>
                      <w:marBottom w:val="0"/>
                      <w:divBdr>
                        <w:top w:val="single" w:sz="2" w:space="0" w:color="E3E3E3"/>
                        <w:left w:val="single" w:sz="2" w:space="0" w:color="E3E3E3"/>
                        <w:bottom w:val="single" w:sz="2" w:space="0" w:color="E3E3E3"/>
                        <w:right w:val="single" w:sz="2" w:space="0" w:color="E3E3E3"/>
                      </w:divBdr>
                      <w:divsChild>
                        <w:div w:id="2069914541">
                          <w:marLeft w:val="0"/>
                          <w:marRight w:val="0"/>
                          <w:marTop w:val="0"/>
                          <w:marBottom w:val="0"/>
                          <w:divBdr>
                            <w:top w:val="single" w:sz="2" w:space="0" w:color="E3E3E3"/>
                            <w:left w:val="single" w:sz="2" w:space="0" w:color="E3E3E3"/>
                            <w:bottom w:val="single" w:sz="2" w:space="0" w:color="E3E3E3"/>
                            <w:right w:val="single" w:sz="2" w:space="0" w:color="E3E3E3"/>
                          </w:divBdr>
                          <w:divsChild>
                            <w:div w:id="1050612100">
                              <w:marLeft w:val="0"/>
                              <w:marRight w:val="0"/>
                              <w:marTop w:val="0"/>
                              <w:marBottom w:val="0"/>
                              <w:divBdr>
                                <w:top w:val="single" w:sz="2" w:space="0" w:color="E3E3E3"/>
                                <w:left w:val="single" w:sz="2" w:space="0" w:color="E3E3E3"/>
                                <w:bottom w:val="single" w:sz="2" w:space="0" w:color="E3E3E3"/>
                                <w:right w:val="single" w:sz="2" w:space="0" w:color="E3E3E3"/>
                              </w:divBdr>
                              <w:divsChild>
                                <w:div w:id="758252836">
                                  <w:marLeft w:val="0"/>
                                  <w:marRight w:val="0"/>
                                  <w:marTop w:val="0"/>
                                  <w:marBottom w:val="0"/>
                                  <w:divBdr>
                                    <w:top w:val="single" w:sz="2" w:space="0" w:color="E3E3E3"/>
                                    <w:left w:val="single" w:sz="2" w:space="0" w:color="E3E3E3"/>
                                    <w:bottom w:val="single" w:sz="2" w:space="0" w:color="E3E3E3"/>
                                    <w:right w:val="single" w:sz="2" w:space="0" w:color="E3E3E3"/>
                                  </w:divBdr>
                                  <w:divsChild>
                                    <w:div w:id="1081221160">
                                      <w:marLeft w:val="0"/>
                                      <w:marRight w:val="0"/>
                                      <w:marTop w:val="0"/>
                                      <w:marBottom w:val="0"/>
                                      <w:divBdr>
                                        <w:top w:val="single" w:sz="2" w:space="0" w:color="E3E3E3"/>
                                        <w:left w:val="single" w:sz="2" w:space="0" w:color="E3E3E3"/>
                                        <w:bottom w:val="single" w:sz="2" w:space="0" w:color="E3E3E3"/>
                                        <w:right w:val="single" w:sz="2" w:space="0" w:color="E3E3E3"/>
                                      </w:divBdr>
                                      <w:divsChild>
                                        <w:div w:id="1508133531">
                                          <w:marLeft w:val="0"/>
                                          <w:marRight w:val="0"/>
                                          <w:marTop w:val="0"/>
                                          <w:marBottom w:val="0"/>
                                          <w:divBdr>
                                            <w:top w:val="single" w:sz="2" w:space="0" w:color="E3E3E3"/>
                                            <w:left w:val="single" w:sz="2" w:space="0" w:color="E3E3E3"/>
                                            <w:bottom w:val="single" w:sz="2" w:space="0" w:color="E3E3E3"/>
                                            <w:right w:val="single" w:sz="2" w:space="0" w:color="E3E3E3"/>
                                          </w:divBdr>
                                          <w:divsChild>
                                            <w:div w:id="642349007">
                                              <w:marLeft w:val="0"/>
                                              <w:marRight w:val="0"/>
                                              <w:marTop w:val="0"/>
                                              <w:marBottom w:val="0"/>
                                              <w:divBdr>
                                                <w:top w:val="single" w:sz="2" w:space="0" w:color="E3E3E3"/>
                                                <w:left w:val="single" w:sz="2" w:space="0" w:color="E3E3E3"/>
                                                <w:bottom w:val="single" w:sz="2" w:space="0" w:color="E3E3E3"/>
                                                <w:right w:val="single" w:sz="2" w:space="0" w:color="E3E3E3"/>
                                              </w:divBdr>
                                              <w:divsChild>
                                                <w:div w:id="1105148661">
                                                  <w:marLeft w:val="0"/>
                                                  <w:marRight w:val="0"/>
                                                  <w:marTop w:val="0"/>
                                                  <w:marBottom w:val="0"/>
                                                  <w:divBdr>
                                                    <w:top w:val="single" w:sz="2" w:space="0" w:color="E3E3E3"/>
                                                    <w:left w:val="single" w:sz="2" w:space="0" w:color="E3E3E3"/>
                                                    <w:bottom w:val="single" w:sz="2" w:space="0" w:color="E3E3E3"/>
                                                    <w:right w:val="single" w:sz="2" w:space="0" w:color="E3E3E3"/>
                                                  </w:divBdr>
                                                </w:div>
                                                <w:div w:id="179051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476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6129901">
      <w:bodyDiv w:val="1"/>
      <w:marLeft w:val="0"/>
      <w:marRight w:val="0"/>
      <w:marTop w:val="0"/>
      <w:marBottom w:val="0"/>
      <w:divBdr>
        <w:top w:val="none" w:sz="0" w:space="0" w:color="auto"/>
        <w:left w:val="none" w:sz="0" w:space="0" w:color="auto"/>
        <w:bottom w:val="none" w:sz="0" w:space="0" w:color="auto"/>
        <w:right w:val="none" w:sz="0" w:space="0" w:color="auto"/>
      </w:divBdr>
    </w:div>
    <w:div w:id="1515614324">
      <w:bodyDiv w:val="1"/>
      <w:marLeft w:val="0"/>
      <w:marRight w:val="0"/>
      <w:marTop w:val="0"/>
      <w:marBottom w:val="0"/>
      <w:divBdr>
        <w:top w:val="none" w:sz="0" w:space="0" w:color="auto"/>
        <w:left w:val="none" w:sz="0" w:space="0" w:color="auto"/>
        <w:bottom w:val="none" w:sz="0" w:space="0" w:color="auto"/>
        <w:right w:val="none" w:sz="0" w:space="0" w:color="auto"/>
      </w:divBdr>
    </w:div>
    <w:div w:id="1554153353">
      <w:bodyDiv w:val="1"/>
      <w:marLeft w:val="0"/>
      <w:marRight w:val="0"/>
      <w:marTop w:val="0"/>
      <w:marBottom w:val="0"/>
      <w:divBdr>
        <w:top w:val="none" w:sz="0" w:space="0" w:color="auto"/>
        <w:left w:val="none" w:sz="0" w:space="0" w:color="auto"/>
        <w:bottom w:val="none" w:sz="0" w:space="0" w:color="auto"/>
        <w:right w:val="none" w:sz="0" w:space="0" w:color="auto"/>
      </w:divBdr>
    </w:div>
    <w:div w:id="1662805488">
      <w:bodyDiv w:val="1"/>
      <w:marLeft w:val="0"/>
      <w:marRight w:val="0"/>
      <w:marTop w:val="0"/>
      <w:marBottom w:val="0"/>
      <w:divBdr>
        <w:top w:val="none" w:sz="0" w:space="0" w:color="auto"/>
        <w:left w:val="none" w:sz="0" w:space="0" w:color="auto"/>
        <w:bottom w:val="none" w:sz="0" w:space="0" w:color="auto"/>
        <w:right w:val="none" w:sz="0" w:space="0" w:color="auto"/>
      </w:divBdr>
    </w:div>
    <w:div w:id="1723552327">
      <w:bodyDiv w:val="1"/>
      <w:marLeft w:val="0"/>
      <w:marRight w:val="0"/>
      <w:marTop w:val="0"/>
      <w:marBottom w:val="0"/>
      <w:divBdr>
        <w:top w:val="none" w:sz="0" w:space="0" w:color="auto"/>
        <w:left w:val="none" w:sz="0" w:space="0" w:color="auto"/>
        <w:bottom w:val="none" w:sz="0" w:space="0" w:color="auto"/>
        <w:right w:val="none" w:sz="0" w:space="0" w:color="auto"/>
      </w:divBdr>
    </w:div>
    <w:div w:id="1769499954">
      <w:bodyDiv w:val="1"/>
      <w:marLeft w:val="0"/>
      <w:marRight w:val="0"/>
      <w:marTop w:val="0"/>
      <w:marBottom w:val="0"/>
      <w:divBdr>
        <w:top w:val="none" w:sz="0" w:space="0" w:color="auto"/>
        <w:left w:val="none" w:sz="0" w:space="0" w:color="auto"/>
        <w:bottom w:val="none" w:sz="0" w:space="0" w:color="auto"/>
        <w:right w:val="none" w:sz="0" w:space="0" w:color="auto"/>
      </w:divBdr>
    </w:div>
    <w:div w:id="1797992187">
      <w:bodyDiv w:val="1"/>
      <w:marLeft w:val="0"/>
      <w:marRight w:val="0"/>
      <w:marTop w:val="0"/>
      <w:marBottom w:val="0"/>
      <w:divBdr>
        <w:top w:val="none" w:sz="0" w:space="0" w:color="auto"/>
        <w:left w:val="none" w:sz="0" w:space="0" w:color="auto"/>
        <w:bottom w:val="none" w:sz="0" w:space="0" w:color="auto"/>
        <w:right w:val="none" w:sz="0" w:space="0" w:color="auto"/>
      </w:divBdr>
    </w:div>
    <w:div w:id="1808663237">
      <w:bodyDiv w:val="1"/>
      <w:marLeft w:val="0"/>
      <w:marRight w:val="0"/>
      <w:marTop w:val="0"/>
      <w:marBottom w:val="0"/>
      <w:divBdr>
        <w:top w:val="none" w:sz="0" w:space="0" w:color="auto"/>
        <w:left w:val="none" w:sz="0" w:space="0" w:color="auto"/>
        <w:bottom w:val="none" w:sz="0" w:space="0" w:color="auto"/>
        <w:right w:val="none" w:sz="0" w:space="0" w:color="auto"/>
      </w:divBdr>
    </w:div>
    <w:div w:id="1826582037">
      <w:bodyDiv w:val="1"/>
      <w:marLeft w:val="0"/>
      <w:marRight w:val="0"/>
      <w:marTop w:val="0"/>
      <w:marBottom w:val="0"/>
      <w:divBdr>
        <w:top w:val="none" w:sz="0" w:space="0" w:color="auto"/>
        <w:left w:val="none" w:sz="0" w:space="0" w:color="auto"/>
        <w:bottom w:val="none" w:sz="0" w:space="0" w:color="auto"/>
        <w:right w:val="none" w:sz="0" w:space="0" w:color="auto"/>
      </w:divBdr>
    </w:div>
    <w:div w:id="1889339754">
      <w:bodyDiv w:val="1"/>
      <w:marLeft w:val="0"/>
      <w:marRight w:val="0"/>
      <w:marTop w:val="0"/>
      <w:marBottom w:val="0"/>
      <w:divBdr>
        <w:top w:val="none" w:sz="0" w:space="0" w:color="auto"/>
        <w:left w:val="none" w:sz="0" w:space="0" w:color="auto"/>
        <w:bottom w:val="none" w:sz="0" w:space="0" w:color="auto"/>
        <w:right w:val="none" w:sz="0" w:space="0" w:color="auto"/>
      </w:divBdr>
    </w:div>
    <w:div w:id="1892689870">
      <w:bodyDiv w:val="1"/>
      <w:marLeft w:val="0"/>
      <w:marRight w:val="0"/>
      <w:marTop w:val="0"/>
      <w:marBottom w:val="0"/>
      <w:divBdr>
        <w:top w:val="none" w:sz="0" w:space="0" w:color="auto"/>
        <w:left w:val="none" w:sz="0" w:space="0" w:color="auto"/>
        <w:bottom w:val="none" w:sz="0" w:space="0" w:color="auto"/>
        <w:right w:val="none" w:sz="0" w:space="0" w:color="auto"/>
      </w:divBdr>
    </w:div>
    <w:div w:id="1944418045">
      <w:bodyDiv w:val="1"/>
      <w:marLeft w:val="0"/>
      <w:marRight w:val="0"/>
      <w:marTop w:val="0"/>
      <w:marBottom w:val="0"/>
      <w:divBdr>
        <w:top w:val="none" w:sz="0" w:space="0" w:color="auto"/>
        <w:left w:val="none" w:sz="0" w:space="0" w:color="auto"/>
        <w:bottom w:val="none" w:sz="0" w:space="0" w:color="auto"/>
        <w:right w:val="none" w:sz="0" w:space="0" w:color="auto"/>
      </w:divBdr>
    </w:div>
    <w:div w:id="1971086939">
      <w:bodyDiv w:val="1"/>
      <w:marLeft w:val="0"/>
      <w:marRight w:val="0"/>
      <w:marTop w:val="0"/>
      <w:marBottom w:val="0"/>
      <w:divBdr>
        <w:top w:val="none" w:sz="0" w:space="0" w:color="auto"/>
        <w:left w:val="none" w:sz="0" w:space="0" w:color="auto"/>
        <w:bottom w:val="none" w:sz="0" w:space="0" w:color="auto"/>
        <w:right w:val="none" w:sz="0" w:space="0" w:color="auto"/>
      </w:divBdr>
    </w:div>
    <w:div w:id="1983001450">
      <w:bodyDiv w:val="1"/>
      <w:marLeft w:val="0"/>
      <w:marRight w:val="0"/>
      <w:marTop w:val="0"/>
      <w:marBottom w:val="0"/>
      <w:divBdr>
        <w:top w:val="none" w:sz="0" w:space="0" w:color="auto"/>
        <w:left w:val="none" w:sz="0" w:space="0" w:color="auto"/>
        <w:bottom w:val="none" w:sz="0" w:space="0" w:color="auto"/>
        <w:right w:val="none" w:sz="0" w:space="0" w:color="auto"/>
      </w:divBdr>
    </w:div>
    <w:div w:id="2039885651">
      <w:bodyDiv w:val="1"/>
      <w:marLeft w:val="0"/>
      <w:marRight w:val="0"/>
      <w:marTop w:val="0"/>
      <w:marBottom w:val="0"/>
      <w:divBdr>
        <w:top w:val="none" w:sz="0" w:space="0" w:color="auto"/>
        <w:left w:val="none" w:sz="0" w:space="0" w:color="auto"/>
        <w:bottom w:val="none" w:sz="0" w:space="0" w:color="auto"/>
        <w:right w:val="none" w:sz="0" w:space="0" w:color="auto"/>
      </w:divBdr>
    </w:div>
    <w:div w:id="2040736472">
      <w:bodyDiv w:val="1"/>
      <w:marLeft w:val="0"/>
      <w:marRight w:val="0"/>
      <w:marTop w:val="0"/>
      <w:marBottom w:val="0"/>
      <w:divBdr>
        <w:top w:val="none" w:sz="0" w:space="0" w:color="auto"/>
        <w:left w:val="none" w:sz="0" w:space="0" w:color="auto"/>
        <w:bottom w:val="none" w:sz="0" w:space="0" w:color="auto"/>
        <w:right w:val="none" w:sz="0" w:space="0" w:color="auto"/>
      </w:divBdr>
    </w:div>
    <w:div w:id="2130859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aasdocs.temenos.com/saas/docs/accounts.htm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 Id="rId27"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F4000850-8259-2747-8C1E-052295897830}">
    <t:Anchor>
      <t:Comment id="1299424568"/>
    </t:Anchor>
    <t:History>
      <t:Event id="{B9C3F882-C9E0-5849-B565-5F216D160158}" time="2025-03-10T15:11:01.542Z">
        <t:Attribution userId="S::smakrinos@temenos.com::e7442fca-da0e-46c2-bd94-2fd2fef51969" userProvider="AD" userName="Stelios Makrinos"/>
        <t:Anchor>
          <t:Comment id="623501900"/>
        </t:Anchor>
        <t:Create/>
      </t:Event>
      <t:Event id="{36179189-FC94-6A41-8752-8D1C3FD24BB2}" time="2025-03-10T15:11:01.542Z">
        <t:Attribution userId="S::smakrinos@temenos.com::e7442fca-da0e-46c2-bd94-2fd2fef51969" userProvider="AD" userName="Stelios Makrinos"/>
        <t:Anchor>
          <t:Comment id="623501900"/>
        </t:Anchor>
        <t:Assign userId="S::bnandakumar@temenos.com::cf3a8a36-b77b-4947-9805-066de5ec1b9f" userProvider="AD" userName="Nanda Badrappan"/>
      </t:Event>
      <t:Event id="{6B7C2DCD-4717-B944-A1B2-CEE1080765A4}" time="2025-03-10T15:11:01.542Z">
        <t:Attribution userId="S::smakrinos@temenos.com::e7442fca-da0e-46c2-bd94-2fd2fef51969" userProvider="AD" userName="Stelios Makrinos"/>
        <t:Anchor>
          <t:Comment id="623501900"/>
        </t:Anchor>
        <t:SetTitle title="@Nanda Badrappan we also need to discuss what to do about our event driven architecture not working properly (for example at Regions)."/>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7B2C29F5-2CDF-C84E-AB72-AE1FA25D6428}"/>
      </w:docPartPr>
      <w:docPartBody>
        <w:p w:rsidR="00000000" w:rsidRDefault="00DD6C65">
          <w:r w:rsidRPr="00602DD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keena">
    <w:panose1 w:val="00000000000000000000"/>
    <w:charset w:val="00"/>
    <w:family w:val="auto"/>
    <w:pitch w:val="variable"/>
    <w:sig w:usb0="80000003"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65"/>
    <w:rsid w:val="00A6775B"/>
    <w:rsid w:val="00C86AC9"/>
    <w:rsid w:val="00DD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DD6C6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enos_word template">
  <a:themeElements>
    <a:clrScheme name="Temenos 2022">
      <a:dk1>
        <a:srgbClr val="283275"/>
      </a:dk1>
      <a:lt1>
        <a:srgbClr val="FFFFFF"/>
      </a:lt1>
      <a:dk2>
        <a:srgbClr val="F08261"/>
      </a:dk2>
      <a:lt2>
        <a:srgbClr val="C8D9F1"/>
      </a:lt2>
      <a:accent1>
        <a:srgbClr val="283275"/>
      </a:accent1>
      <a:accent2>
        <a:srgbClr val="F08261"/>
      </a:accent2>
      <a:accent3>
        <a:srgbClr val="C8D9F1"/>
      </a:accent3>
      <a:accent4>
        <a:srgbClr val="C7C703"/>
      </a:accent4>
      <a:accent5>
        <a:srgbClr val="F7C0AF"/>
      </a:accent5>
      <a:accent6>
        <a:srgbClr val="E3E381"/>
      </a:accent6>
      <a:hlink>
        <a:srgbClr val="F08261"/>
      </a:hlink>
      <a:folHlink>
        <a:srgbClr val="283275"/>
      </a:folHlink>
    </a:clrScheme>
    <a:fontScheme name="Temenos 2022">
      <a:majorFont>
        <a:latin typeface="Skeena"/>
        <a:ea typeface=""/>
        <a:cs typeface=""/>
      </a:majorFont>
      <a:minorFont>
        <a:latin typeface="Skee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EC126A1E4EFB4CBB0D967A14A181AB" ma:contentTypeVersion="4" ma:contentTypeDescription="Create a new document." ma:contentTypeScope="" ma:versionID="f14b86524a8bea5d06ea8ae0427c4e0d">
  <xsd:schema xmlns:xsd="http://www.w3.org/2001/XMLSchema" xmlns:xs="http://www.w3.org/2001/XMLSchema" xmlns:p="http://schemas.microsoft.com/office/2006/metadata/properties" xmlns:ns2="19368fa5-b1f2-436a-91fe-3d90864a7e86" targetNamespace="http://schemas.microsoft.com/office/2006/metadata/properties" ma:root="true" ma:fieldsID="e32b782c62ca7fe4756b74edb6018a6a" ns2:_="">
    <xsd:import namespace="19368fa5-b1f2-436a-91fe-3d90864a7e8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68fa5-b1f2-436a-91fe-3d90864a7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3CD08-0FE6-4475-94B0-CB00FBB3F4F8}">
  <ds:schemaRefs>
    <ds:schemaRef ds:uri="http://schemas.openxmlformats.org/officeDocument/2006/bibliography"/>
  </ds:schemaRefs>
</ds:datastoreItem>
</file>

<file path=customXml/itemProps2.xml><?xml version="1.0" encoding="utf-8"?>
<ds:datastoreItem xmlns:ds="http://schemas.openxmlformats.org/officeDocument/2006/customXml" ds:itemID="{5EF0317F-6A44-4D66-AC5C-2B74133F980A}">
  <ds:schemaRefs>
    <ds:schemaRef ds:uri="http://schemas.microsoft.com/office/2006/metadata/longProperties"/>
  </ds:schemaRefs>
</ds:datastoreItem>
</file>

<file path=customXml/itemProps3.xml><?xml version="1.0" encoding="utf-8"?>
<ds:datastoreItem xmlns:ds="http://schemas.openxmlformats.org/officeDocument/2006/customXml" ds:itemID="{12C7A9DD-A820-41F4-88E4-54AE9948F454}">
  <ds:schemaRefs>
    <ds:schemaRef ds:uri="http://schemas.microsoft.com/office/2006/metadata/properties"/>
  </ds:schemaRefs>
</ds:datastoreItem>
</file>

<file path=customXml/itemProps4.xml><?xml version="1.0" encoding="utf-8"?>
<ds:datastoreItem xmlns:ds="http://schemas.openxmlformats.org/officeDocument/2006/customXml" ds:itemID="{91154599-C5D1-4883-AC1C-510DBACE8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68fa5-b1f2-436a-91fe-3d90864a7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5A2B61-7AEA-4344-95AF-AE904D5001CC}">
  <ds:schemaRefs>
    <ds:schemaRef ds:uri="http://schemas.microsoft.com/sharepoint/v3/contenttype/forms"/>
  </ds:schemaRefs>
</ds:datastoreItem>
</file>

<file path=docMetadata/LabelInfo.xml><?xml version="1.0" encoding="utf-8"?>
<clbl:labelList xmlns:clbl="http://schemas.microsoft.com/office/2020/mipLabelMetadata">
  <clbl:label id="{aeec8b56-cf92-4f4e-ae60-9935f5ad962f}" enabled="1" method="Standard" siteId="{d5d2540f-f60a-45ad-86a9-e2e792ee6669}" removed="0"/>
</clbl:labelList>
</file>

<file path=docProps/app.xml><?xml version="1.0" encoding="utf-8"?>
<Properties xmlns="http://schemas.openxmlformats.org/officeDocument/2006/extended-properties" xmlns:vt="http://schemas.openxmlformats.org/officeDocument/2006/docPropsVTypes">
  <Template>Normal.dotm</Template>
  <TotalTime>193</TotalTime>
  <Pages>43</Pages>
  <Words>15772</Words>
  <Characters>89904</Characters>
  <Application>Microsoft Office Word</Application>
  <DocSecurity>0</DocSecurity>
  <Lines>749</Lines>
  <Paragraphs>210</Paragraphs>
  <ScaleCrop>false</ScaleCrop>
  <Company>Open</Company>
  <LinksUpToDate>false</LinksUpToDate>
  <CharactersWithSpaces>105466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Temenos Standard Document Template - US Letter</dc:title>
  <dc:subject/>
  <dc:creator>Andra Georgescu</dc:creator>
  <cp:keywords>Template; Word Template</cp:keywords>
  <dc:description/>
  <cp:lastModifiedBy>George Panagiotopoulos</cp:lastModifiedBy>
  <cp:revision>292</cp:revision>
  <cp:lastPrinted>2010-12-20T23:57:00Z</cp:lastPrinted>
  <dcterms:created xsi:type="dcterms:W3CDTF">2025-02-02T18:18:00Z</dcterms:created>
  <dcterms:modified xsi:type="dcterms:W3CDTF">2025-05-16T13:03:00Z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 Category">
    <vt:lpwstr>Documents</vt:lpwstr>
  </property>
  <property fmtid="{D5CDD505-2E9C-101B-9397-08002B2CF9AE}" pid="3" name="SubCategory">
    <vt:lpwstr/>
  </property>
  <property fmtid="{D5CDD505-2E9C-101B-9397-08002B2CF9AE}" pid="4" name="ContentType">
    <vt:lpwstr>Document</vt:lpwstr>
  </property>
  <property fmtid="{D5CDD505-2E9C-101B-9397-08002B2CF9AE}" pid="5" name="MainCategory">
    <vt:lpwstr>Documents Templates</vt:lpwstr>
  </property>
  <property fmtid="{D5CDD505-2E9C-101B-9397-08002B2CF9AE}" pid="6" name="Category">
    <vt:lpwstr>General Templates</vt:lpwstr>
  </property>
  <property fmtid="{D5CDD505-2E9C-101B-9397-08002B2CF9AE}" pid="7" name="ContentTypeId">
    <vt:lpwstr>0x0101003FEC126A1E4EFB4CBB0D967A14A181AB</vt:lpwstr>
  </property>
  <property fmtid="{D5CDD505-2E9C-101B-9397-08002B2CF9AE}" pid="8" name="_dlc_DocIdItemGuid">
    <vt:lpwstr>dbb47e40-156f-413f-b770-b14686a19f39</vt:lpwstr>
  </property>
  <property fmtid="{D5CDD505-2E9C-101B-9397-08002B2CF9AE}" pid="9" name="TaxKeyword">
    <vt:lpwstr>2;#Template|02295ae0-9389-4ef8-8c58-24fd1a785d7b;#5;#Word Template|18ea83cb-df2d-40e1-9562-04bc086b4c11</vt:lpwstr>
  </property>
  <property fmtid="{D5CDD505-2E9C-101B-9397-08002B2CF9AE}" pid="10" name="Geography">
    <vt:lpwstr>202;#United States|e584704c-14a3-4129-ab0c-2ff60ec5cc1d</vt:lpwstr>
  </property>
  <property fmtid="{D5CDD505-2E9C-101B-9397-08002B2CF9AE}" pid="11" name="Order">
    <vt:r8>1100</vt:r8>
  </property>
  <property fmtid="{D5CDD505-2E9C-101B-9397-08002B2CF9AE}" pid="12" name="Regional Format">
    <vt:lpwstr>US Letter</vt:lpwstr>
  </property>
  <property fmtid="{D5CDD505-2E9C-101B-9397-08002B2CF9AE}" pid="13" name="Purpose">
    <vt:lpwstr>Letter</vt:lpwstr>
  </property>
  <property fmtid="{D5CDD505-2E9C-101B-9397-08002B2CF9AE}" pid="14" name="Organisation">
    <vt:lpwstr>25;#Strategy ＆ Marketing|8c08a250-e97d-4d3f-b644-47108aed85ae</vt:lpwstr>
  </property>
  <property fmtid="{D5CDD505-2E9C-101B-9397-08002B2CF9AE}" pid="15" name="Process">
    <vt:lpwstr/>
  </property>
  <property fmtid="{D5CDD505-2E9C-101B-9397-08002B2CF9AE}" pid="16" name="Orientation">
    <vt:lpwstr>Portrait</vt:lpwstr>
  </property>
</Properties>
</file>